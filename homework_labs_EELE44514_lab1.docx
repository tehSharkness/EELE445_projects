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7EF" w:rsidRDefault="007A17EF">
      <w:pPr>
        <w:rPr>
          <w:rFonts w:ascii="Arial" w:hAnsi="Arial" w:cs="Arial"/>
          <w:b/>
          <w:bCs/>
          <w:u w:val="single"/>
        </w:rPr>
      </w:pPr>
      <w:r>
        <w:rPr>
          <w:rFonts w:ascii="Arial" w:hAnsi="Arial" w:cs="Arial"/>
          <w:b/>
          <w:bCs/>
          <w:u w:val="single"/>
        </w:rPr>
        <w:t>PURPOSE</w:t>
      </w:r>
    </w:p>
    <w:p w:rsidR="007A17EF" w:rsidRDefault="007A17EF">
      <w:pPr>
        <w:rPr>
          <w:rFonts w:ascii="Arial" w:hAnsi="Arial" w:cs="Arial"/>
        </w:rPr>
      </w:pPr>
    </w:p>
    <w:p w:rsidR="007A17EF" w:rsidRPr="00AC5C24" w:rsidRDefault="007A17EF">
      <w:pPr>
        <w:pStyle w:val="BodyTextIndent"/>
        <w:rPr>
          <w:rFonts w:ascii="Times New Roman" w:hAnsi="Times New Roman" w:cs="Times New Roman"/>
        </w:rPr>
      </w:pPr>
      <w:r w:rsidRPr="00AC5C24">
        <w:rPr>
          <w:rFonts w:ascii="Times New Roman" w:hAnsi="Times New Roman" w:cs="Times New Roman"/>
        </w:rPr>
        <w:t xml:space="preserve">The purpose of the lab is for the student to become familiar with the use of the Tektronix </w:t>
      </w:r>
      <w:r w:rsidR="00E17BE1">
        <w:rPr>
          <w:rFonts w:ascii="Times New Roman" w:hAnsi="Times New Roman" w:cs="Times New Roman"/>
        </w:rPr>
        <w:t>TDS-3054</w:t>
      </w:r>
      <w:r w:rsidRPr="00AC5C24">
        <w:rPr>
          <w:rFonts w:ascii="Times New Roman" w:hAnsi="Times New Roman" w:cs="Times New Roman"/>
        </w:rPr>
        <w:t xml:space="preserve"> oscilloscope with the TDS3FFT module to analyze signals in the time domain and the frequency domain. Each student will learn how to properly set up the scope FFT to measure the frequency content of a signal and should understand the advantages and limitations of FFT spectral analysis.  </w:t>
      </w:r>
    </w:p>
    <w:p w:rsidR="007A17EF" w:rsidRDefault="007A17EF">
      <w:pPr>
        <w:rPr>
          <w:rFonts w:ascii="Arial" w:hAnsi="Arial" w:cs="Arial"/>
        </w:rPr>
      </w:pPr>
    </w:p>
    <w:p w:rsidR="007A17EF" w:rsidRDefault="007A17EF">
      <w:pPr>
        <w:pStyle w:val="Heading1"/>
        <w:rPr>
          <w:caps/>
          <w:u w:val="single"/>
        </w:rPr>
      </w:pPr>
      <w:r>
        <w:rPr>
          <w:caps/>
          <w:u w:val="single"/>
        </w:rPr>
        <w:t>Reference Sources</w:t>
      </w:r>
    </w:p>
    <w:p w:rsidR="007A17EF" w:rsidRDefault="007A17EF">
      <w:pPr>
        <w:pStyle w:val="Header"/>
        <w:tabs>
          <w:tab w:val="clear" w:pos="4320"/>
          <w:tab w:val="clear" w:pos="8640"/>
        </w:tabs>
      </w:pPr>
    </w:p>
    <w:p w:rsidR="007A17EF" w:rsidRDefault="00B2251D">
      <w:pPr>
        <w:pStyle w:val="BodyTextIndent"/>
        <w:rPr>
          <w:rFonts w:ascii="Times New Roman" w:hAnsi="Times New Roman"/>
        </w:rPr>
      </w:pPr>
      <w:r>
        <w:rPr>
          <w:rFonts w:ascii="Times New Roman" w:hAnsi="Times New Roman"/>
        </w:rPr>
        <w:t>Couch</w:t>
      </w:r>
      <w:r w:rsidR="00F54547">
        <w:rPr>
          <w:rFonts w:ascii="Times New Roman" w:hAnsi="Times New Roman"/>
        </w:rPr>
        <w:t xml:space="preserve"> </w:t>
      </w:r>
      <w:r>
        <w:rPr>
          <w:rFonts w:ascii="Times New Roman" w:hAnsi="Times New Roman"/>
        </w:rPr>
        <w:t>example</w:t>
      </w:r>
      <w:r w:rsidR="00F54547">
        <w:rPr>
          <w:rFonts w:ascii="Times New Roman" w:hAnsi="Times New Roman"/>
        </w:rPr>
        <w:t xml:space="preserve"> 2.</w:t>
      </w:r>
      <w:r w:rsidR="00605381">
        <w:rPr>
          <w:rFonts w:ascii="Times New Roman" w:hAnsi="Times New Roman"/>
        </w:rPr>
        <w:t>4</w:t>
      </w:r>
      <w:r>
        <w:rPr>
          <w:rFonts w:ascii="Times New Roman" w:hAnsi="Times New Roman"/>
        </w:rPr>
        <w:t xml:space="preserve"> and example 2-12</w:t>
      </w:r>
      <w:r w:rsidR="00A30807">
        <w:rPr>
          <w:rFonts w:ascii="Times New Roman" w:hAnsi="Times New Roman"/>
        </w:rPr>
        <w:t>, Tektronix</w:t>
      </w:r>
      <w:r w:rsidR="007A17EF">
        <w:rPr>
          <w:rFonts w:ascii="Times New Roman" w:hAnsi="Times New Roman"/>
        </w:rPr>
        <w:t xml:space="preserve"> user manual for the TDS3FFT module.</w:t>
      </w:r>
    </w:p>
    <w:p w:rsidR="00201107" w:rsidRDefault="00201107">
      <w:pPr>
        <w:pStyle w:val="BodyTextIndent"/>
        <w:rPr>
          <w:rFonts w:ascii="Times New Roman" w:hAnsi="Times New Roman"/>
        </w:rPr>
      </w:pPr>
      <w:r>
        <w:rPr>
          <w:rFonts w:ascii="Times New Roman" w:hAnsi="Times New Roman"/>
        </w:rPr>
        <w:t xml:space="preserve">Tektronix TDS5054B manual, </w:t>
      </w:r>
      <w:r w:rsidRPr="00201107">
        <w:rPr>
          <w:rFonts w:ascii="Times New Roman" w:hAnsi="Times New Roman"/>
        </w:rPr>
        <w:t xml:space="preserve">Tektronix_TDS3012B </w:t>
      </w:r>
      <w:proofErr w:type="spellStart"/>
      <w:r w:rsidRPr="00201107">
        <w:rPr>
          <w:rFonts w:ascii="Times New Roman" w:hAnsi="Times New Roman"/>
        </w:rPr>
        <w:t>fft</w:t>
      </w:r>
      <w:proofErr w:type="spellEnd"/>
      <w:r w:rsidRPr="00201107">
        <w:rPr>
          <w:rFonts w:ascii="Times New Roman" w:hAnsi="Times New Roman"/>
        </w:rPr>
        <w:t xml:space="preserve"> module</w:t>
      </w:r>
      <w:r>
        <w:rPr>
          <w:rFonts w:ascii="Times New Roman" w:hAnsi="Times New Roman"/>
        </w:rPr>
        <w:t xml:space="preserve"> manual</w:t>
      </w:r>
    </w:p>
    <w:p w:rsidR="00201107" w:rsidRDefault="00201107">
      <w:pPr>
        <w:pStyle w:val="BodyTextIndent"/>
        <w:rPr>
          <w:rFonts w:ascii="Times New Roman" w:hAnsi="Times New Roman"/>
        </w:rPr>
      </w:pPr>
      <w:r>
        <w:rPr>
          <w:rFonts w:ascii="Times New Roman" w:hAnsi="Times New Roman"/>
        </w:rPr>
        <w:t xml:space="preserve">Tektronix website for additional information and application notes:    </w:t>
      </w:r>
    </w:p>
    <w:p w:rsidR="00201107" w:rsidRPr="00201107" w:rsidRDefault="00201107">
      <w:pPr>
        <w:pStyle w:val="BodyTextIndent"/>
        <w:rPr>
          <w:rFonts w:ascii="Times New Roman" w:hAnsi="Times New Roman"/>
        </w:rPr>
      </w:pPr>
      <w:r>
        <w:rPr>
          <w:rFonts w:ascii="Times New Roman" w:hAnsi="Times New Roman"/>
        </w:rPr>
        <w:t xml:space="preserve">  </w:t>
      </w:r>
      <w:r>
        <w:rPr>
          <w:rFonts w:ascii="Times New Roman" w:hAnsi="Times New Roman"/>
        </w:rPr>
        <w:tab/>
      </w:r>
      <w:r w:rsidRPr="00201107">
        <w:rPr>
          <w:rFonts w:ascii="Times New Roman" w:hAnsi="Times New Roman"/>
        </w:rPr>
        <w:t>http://www.tek.com/search/apachesolr_search/TDS-3054</w:t>
      </w:r>
      <w:r>
        <w:rPr>
          <w:rFonts w:ascii="Times New Roman" w:hAnsi="Times New Roman"/>
        </w:rPr>
        <w:t xml:space="preserve"> </w:t>
      </w:r>
    </w:p>
    <w:p w:rsidR="007A17EF" w:rsidRDefault="007A17EF">
      <w:pPr>
        <w:rPr>
          <w:rFonts w:ascii="Arial" w:hAnsi="Arial" w:cs="Arial"/>
        </w:rPr>
      </w:pPr>
    </w:p>
    <w:p w:rsidR="004339D1" w:rsidRDefault="00501B65" w:rsidP="00501B65">
      <w:pPr>
        <w:rPr>
          <w:rFonts w:ascii="Arial" w:hAnsi="Arial" w:cs="Arial"/>
          <w:b/>
          <w:bCs/>
          <w:u w:val="single"/>
        </w:rPr>
      </w:pPr>
      <w:r>
        <w:rPr>
          <w:rFonts w:ascii="Arial" w:hAnsi="Arial" w:cs="Arial"/>
          <w:b/>
          <w:bCs/>
          <w:u w:val="single"/>
        </w:rPr>
        <w:t>PRE_LAB:</w:t>
      </w:r>
    </w:p>
    <w:p w:rsidR="00EE7416" w:rsidRDefault="00EE7416" w:rsidP="00501B65">
      <w:pPr>
        <w:rPr>
          <w:rFonts w:ascii="Arial" w:hAnsi="Arial" w:cs="Arial"/>
          <w:bCs/>
        </w:rPr>
      </w:pPr>
    </w:p>
    <w:p w:rsidR="004339D1" w:rsidRDefault="004339D1" w:rsidP="00501B65">
      <w:pPr>
        <w:rPr>
          <w:rFonts w:ascii="Arial" w:hAnsi="Arial" w:cs="Arial"/>
          <w:bCs/>
        </w:rPr>
      </w:pPr>
      <w:r>
        <w:rPr>
          <w:rFonts w:ascii="Arial" w:hAnsi="Arial" w:cs="Arial"/>
          <w:bCs/>
        </w:rPr>
        <w:tab/>
      </w:r>
      <w:r w:rsidR="008E5844">
        <w:rPr>
          <w:rFonts w:ascii="Arial" w:hAnsi="Arial" w:cs="Arial"/>
          <w:bCs/>
        </w:rPr>
        <w:t>Be able to a</w:t>
      </w:r>
      <w:r>
        <w:rPr>
          <w:rFonts w:ascii="Arial" w:hAnsi="Arial" w:cs="Arial"/>
          <w:bCs/>
        </w:rPr>
        <w:t xml:space="preserve">nswer the following questions </w:t>
      </w:r>
      <w:r w:rsidR="008E5844">
        <w:rPr>
          <w:rFonts w:ascii="Arial" w:hAnsi="Arial" w:cs="Arial"/>
          <w:bCs/>
        </w:rPr>
        <w:t>in</w:t>
      </w:r>
      <w:r>
        <w:rPr>
          <w:rFonts w:ascii="Arial" w:hAnsi="Arial" w:cs="Arial"/>
          <w:bCs/>
        </w:rPr>
        <w:t xml:space="preserve"> lab.  Be sure to include in your </w:t>
      </w:r>
      <w:r w:rsidR="00C9649C">
        <w:rPr>
          <w:rFonts w:ascii="Arial" w:hAnsi="Arial" w:cs="Arial"/>
          <w:bCs/>
        </w:rPr>
        <w:t xml:space="preserve">                   </w:t>
      </w:r>
      <w:r>
        <w:rPr>
          <w:rFonts w:ascii="Arial" w:hAnsi="Arial" w:cs="Arial"/>
          <w:bCs/>
        </w:rPr>
        <w:t>report the theoretical values you calculate to the values you measure in lab.</w:t>
      </w:r>
    </w:p>
    <w:p w:rsidR="00EE7416" w:rsidRDefault="00EE7416" w:rsidP="00501B65">
      <w:pPr>
        <w:rPr>
          <w:rFonts w:ascii="Arial" w:hAnsi="Arial" w:cs="Arial"/>
          <w:bCs/>
        </w:rPr>
      </w:pPr>
    </w:p>
    <w:p w:rsidR="00EE7416" w:rsidRPr="004339D1" w:rsidRDefault="00EE7416" w:rsidP="00EE7416">
      <w:pPr>
        <w:numPr>
          <w:ilvl w:val="0"/>
          <w:numId w:val="15"/>
        </w:numPr>
        <w:rPr>
          <w:rFonts w:ascii="Arial" w:hAnsi="Arial" w:cs="Arial"/>
          <w:bCs/>
        </w:rPr>
      </w:pPr>
      <w:r>
        <w:rPr>
          <w:rFonts w:ascii="Arial" w:hAnsi="Arial" w:cs="Arial"/>
          <w:bCs/>
        </w:rPr>
        <w:t>What is the voltage measurement accuracy of the TDS-3054 oscilloscope? (scope manual or data sheet)</w:t>
      </w:r>
      <w:ins w:id="0" w:author="samuel.harkness" w:date="2014-01-16T13:33:00Z">
        <w:r w:rsidR="009D0EE8">
          <w:rPr>
            <w:rFonts w:ascii="Arial" w:hAnsi="Arial" w:cs="Arial"/>
            <w:bCs/>
          </w:rPr>
          <w:t xml:space="preserve"> +/- 2%</w:t>
        </w:r>
      </w:ins>
    </w:p>
    <w:p w:rsidR="004339D1" w:rsidRDefault="004339D1" w:rsidP="007240E5">
      <w:pPr>
        <w:numPr>
          <w:ilvl w:val="0"/>
          <w:numId w:val="15"/>
        </w:numPr>
        <w:rPr>
          <w:bCs/>
        </w:rPr>
      </w:pPr>
      <w:r>
        <w:rPr>
          <w:bCs/>
        </w:rPr>
        <w:t>Use the Fourier Transform to d</w:t>
      </w:r>
      <w:r w:rsidR="00501B65">
        <w:rPr>
          <w:bCs/>
        </w:rPr>
        <w:t xml:space="preserve">etermine the signal </w:t>
      </w:r>
      <w:r>
        <w:rPr>
          <w:bCs/>
        </w:rPr>
        <w:t xml:space="preserve">rms </w:t>
      </w:r>
      <w:r w:rsidR="00501B65">
        <w:rPr>
          <w:bCs/>
        </w:rPr>
        <w:t>amplitudes and frequencies you expect to see in the frequency domain</w:t>
      </w:r>
      <w:r w:rsidR="00EE7416">
        <w:rPr>
          <w:bCs/>
        </w:rPr>
        <w:t xml:space="preserve">. </w:t>
      </w:r>
      <w:r w:rsidR="009869CC">
        <w:rPr>
          <w:bCs/>
        </w:rPr>
        <w:t>(</w:t>
      </w:r>
      <w:r w:rsidR="00EE7416">
        <w:rPr>
          <w:bCs/>
        </w:rPr>
        <w:t>The FFT measures in Vrms</w:t>
      </w:r>
      <w:r w:rsidR="009869CC">
        <w:rPr>
          <w:bCs/>
        </w:rPr>
        <w:t>)</w:t>
      </w:r>
      <w:r w:rsidR="00501B65">
        <w:rPr>
          <w:bCs/>
        </w:rPr>
        <w:t xml:space="preserve"> for</w:t>
      </w:r>
      <w:r>
        <w:rPr>
          <w:bCs/>
        </w:rPr>
        <w:t>:</w:t>
      </w:r>
    </w:p>
    <w:p w:rsidR="004339D1" w:rsidRDefault="004339D1" w:rsidP="004339D1">
      <w:pPr>
        <w:numPr>
          <w:ilvl w:val="1"/>
          <w:numId w:val="15"/>
        </w:numPr>
        <w:rPr>
          <w:bCs/>
        </w:rPr>
      </w:pPr>
      <w:r>
        <w:rPr>
          <w:bCs/>
        </w:rPr>
        <w:t xml:space="preserve">A 2V p-p 2.5 KHz </w:t>
      </w:r>
      <w:proofErr w:type="spellStart"/>
      <w:r>
        <w:rPr>
          <w:bCs/>
        </w:rPr>
        <w:t>sinewave</w:t>
      </w:r>
      <w:proofErr w:type="spellEnd"/>
      <w:ins w:id="1" w:author="samuel.harkness" w:date="2014-01-16T13:40:00Z">
        <w:r w:rsidR="002F213C">
          <w:rPr>
            <w:bCs/>
          </w:rPr>
          <w:t xml:space="preserve"> </w:t>
        </w:r>
      </w:ins>
      <w:ins w:id="2" w:author="samuel.harkness" w:date="2014-01-17T15:22:00Z">
        <w:r w:rsidR="002F213C">
          <w:rPr>
            <w:bCs/>
          </w:rPr>
          <w:t>2</w:t>
        </w:r>
      </w:ins>
      <w:ins w:id="3" w:author="samuel.harkness" w:date="2014-01-16T13:40:00Z">
        <w:r w:rsidR="009D0EE8">
          <w:rPr>
            <w:bCs/>
          </w:rPr>
          <w:t>Vp-p @ 2.5 kHz (</w:t>
        </w:r>
      </w:ins>
      <w:ins w:id="4" w:author="samuel.harkness" w:date="2014-01-16T13:42:00Z">
        <w:r w:rsidR="009D0EE8">
          <w:rPr>
            <w:bCs/>
          </w:rPr>
          <w:t xml:space="preserve">.707 </w:t>
        </w:r>
        <w:proofErr w:type="spellStart"/>
        <w:r w:rsidR="009D0EE8">
          <w:rPr>
            <w:bCs/>
          </w:rPr>
          <w:t>Vrms</w:t>
        </w:r>
        <w:proofErr w:type="spellEnd"/>
        <w:r w:rsidR="009D0EE8">
          <w:rPr>
            <w:bCs/>
          </w:rPr>
          <w:t>)</w:t>
        </w:r>
      </w:ins>
    </w:p>
    <w:p w:rsidR="004339D1" w:rsidRDefault="004339D1" w:rsidP="004339D1">
      <w:pPr>
        <w:numPr>
          <w:ilvl w:val="1"/>
          <w:numId w:val="15"/>
        </w:numPr>
        <w:rPr>
          <w:ins w:id="5" w:author="samuel.harkness" w:date="2014-01-16T13:43:00Z"/>
          <w:bCs/>
        </w:rPr>
      </w:pPr>
      <w:r>
        <w:rPr>
          <w:bCs/>
        </w:rPr>
        <w:t xml:space="preserve">A 2V p-p </w:t>
      </w:r>
      <w:r w:rsidR="000B66FE">
        <w:rPr>
          <w:bCs/>
        </w:rPr>
        <w:t xml:space="preserve">2.5 KHz </w:t>
      </w:r>
      <w:proofErr w:type="spellStart"/>
      <w:r>
        <w:rPr>
          <w:bCs/>
        </w:rPr>
        <w:t>squarewave</w:t>
      </w:r>
      <w:proofErr w:type="spellEnd"/>
      <w:r w:rsidR="00BE189E">
        <w:rPr>
          <w:bCs/>
        </w:rPr>
        <w:t xml:space="preserve"> (calculate the values to the 10th harmonic)</w:t>
      </w:r>
    </w:p>
    <w:p w:rsidR="006C1DE7" w:rsidDel="00EC4472" w:rsidRDefault="00EC4472">
      <w:pPr>
        <w:numPr>
          <w:ilvl w:val="2"/>
          <w:numId w:val="15"/>
        </w:numPr>
        <w:rPr>
          <w:del w:id="6" w:author="samuel.harkness" w:date="2014-01-17T15:25:00Z"/>
          <w:bCs/>
        </w:rPr>
        <w:pPrChange w:id="7" w:author="samuel.harkness" w:date="2014-01-16T13:43:00Z">
          <w:pPr>
            <w:numPr>
              <w:ilvl w:val="1"/>
              <w:numId w:val="15"/>
            </w:numPr>
            <w:tabs>
              <w:tab w:val="num" w:pos="1440"/>
            </w:tabs>
            <w:ind w:left="1440" w:hanging="360"/>
          </w:pPr>
        </w:pPrChange>
      </w:pPr>
      <w:ins w:id="8" w:author="samuel.harkness" w:date="2014-01-17T15:26:00Z">
        <w:r>
          <w:rPr>
            <w:bCs/>
          </w:rPr>
          <w:t xml:space="preserve">1.2732 </w:t>
        </w:r>
        <w:proofErr w:type="spellStart"/>
        <w:r>
          <w:rPr>
            <w:bCs/>
          </w:rPr>
          <w:t>Vrms</w:t>
        </w:r>
        <w:proofErr w:type="spellEnd"/>
        <w:r>
          <w:rPr>
            <w:bCs/>
          </w:rPr>
          <w:t xml:space="preserve"> @ 2.5 kHz</w:t>
        </w:r>
      </w:ins>
    </w:p>
    <w:p w:rsidR="00EC4472" w:rsidRDefault="00EC4472">
      <w:pPr>
        <w:numPr>
          <w:ilvl w:val="2"/>
          <w:numId w:val="15"/>
        </w:numPr>
        <w:rPr>
          <w:ins w:id="9" w:author="samuel.harkness" w:date="2014-01-17T15:26:00Z"/>
          <w:bCs/>
        </w:rPr>
        <w:pPrChange w:id="10" w:author="samuel.harkness" w:date="2014-01-16T13:43:00Z">
          <w:pPr>
            <w:numPr>
              <w:ilvl w:val="1"/>
              <w:numId w:val="15"/>
            </w:numPr>
            <w:tabs>
              <w:tab w:val="num" w:pos="1440"/>
            </w:tabs>
            <w:ind w:left="1440" w:hanging="360"/>
          </w:pPr>
        </w:pPrChange>
      </w:pPr>
      <w:ins w:id="11" w:author="samuel.harkness" w:date="2014-01-17T15:26:00Z">
        <w:r>
          <w:rPr>
            <w:bCs/>
          </w:rPr>
          <w:t xml:space="preserve">.4244 </w:t>
        </w:r>
        <w:proofErr w:type="spellStart"/>
        <w:r>
          <w:rPr>
            <w:bCs/>
          </w:rPr>
          <w:t>Vrms</w:t>
        </w:r>
        <w:proofErr w:type="spellEnd"/>
        <w:r>
          <w:rPr>
            <w:bCs/>
          </w:rPr>
          <w:t xml:space="preserve"> @ 7.5 kHz</w:t>
        </w:r>
      </w:ins>
    </w:p>
    <w:p w:rsidR="00EC4472" w:rsidRDefault="00EC4472">
      <w:pPr>
        <w:numPr>
          <w:ilvl w:val="2"/>
          <w:numId w:val="15"/>
        </w:numPr>
        <w:rPr>
          <w:ins w:id="12" w:author="samuel.harkness" w:date="2014-01-17T15:27:00Z"/>
          <w:bCs/>
        </w:rPr>
        <w:pPrChange w:id="13" w:author="samuel.harkness" w:date="2014-01-17T15:27:00Z">
          <w:pPr>
            <w:numPr>
              <w:ilvl w:val="1"/>
              <w:numId w:val="15"/>
            </w:numPr>
            <w:tabs>
              <w:tab w:val="num" w:pos="1440"/>
            </w:tabs>
            <w:ind w:left="1440" w:hanging="360"/>
          </w:pPr>
        </w:pPrChange>
      </w:pPr>
      <w:ins w:id="14" w:author="samuel.harkness" w:date="2014-01-17T15:27:00Z">
        <w:r>
          <w:rPr>
            <w:bCs/>
          </w:rPr>
          <w:t xml:space="preserve">.2546 </w:t>
        </w:r>
        <w:proofErr w:type="spellStart"/>
        <w:r>
          <w:rPr>
            <w:bCs/>
          </w:rPr>
          <w:t>Vrms</w:t>
        </w:r>
        <w:proofErr w:type="spellEnd"/>
        <w:r>
          <w:rPr>
            <w:bCs/>
          </w:rPr>
          <w:t xml:space="preserve"> @ 12.5 kHz</w:t>
        </w:r>
      </w:ins>
    </w:p>
    <w:p w:rsidR="00EC4472" w:rsidRDefault="00EC4472">
      <w:pPr>
        <w:numPr>
          <w:ilvl w:val="2"/>
          <w:numId w:val="15"/>
        </w:numPr>
        <w:rPr>
          <w:ins w:id="15" w:author="samuel.harkness" w:date="2014-01-17T15:27:00Z"/>
          <w:bCs/>
        </w:rPr>
        <w:pPrChange w:id="16" w:author="samuel.harkness" w:date="2014-01-17T15:27:00Z">
          <w:pPr>
            <w:numPr>
              <w:ilvl w:val="1"/>
              <w:numId w:val="15"/>
            </w:numPr>
            <w:tabs>
              <w:tab w:val="num" w:pos="1440"/>
            </w:tabs>
            <w:ind w:left="1440" w:hanging="360"/>
          </w:pPr>
        </w:pPrChange>
      </w:pPr>
      <w:ins w:id="17" w:author="samuel.harkness" w:date="2014-01-17T15:27:00Z">
        <w:r>
          <w:rPr>
            <w:bCs/>
          </w:rPr>
          <w:t xml:space="preserve">.1819 </w:t>
        </w:r>
        <w:proofErr w:type="spellStart"/>
        <w:r>
          <w:rPr>
            <w:bCs/>
          </w:rPr>
          <w:t>Vrms</w:t>
        </w:r>
        <w:proofErr w:type="spellEnd"/>
        <w:r>
          <w:rPr>
            <w:bCs/>
          </w:rPr>
          <w:t xml:space="preserve"> @ 17.5 kHz</w:t>
        </w:r>
      </w:ins>
    </w:p>
    <w:p w:rsidR="00EC4472" w:rsidRPr="00EC4472" w:rsidRDefault="00EC4472">
      <w:pPr>
        <w:numPr>
          <w:ilvl w:val="2"/>
          <w:numId w:val="15"/>
        </w:numPr>
        <w:rPr>
          <w:ins w:id="18" w:author="samuel.harkness" w:date="2014-01-17T15:26:00Z"/>
          <w:bCs/>
        </w:rPr>
        <w:pPrChange w:id="19" w:author="samuel.harkness" w:date="2014-01-17T15:27:00Z">
          <w:pPr>
            <w:numPr>
              <w:ilvl w:val="1"/>
              <w:numId w:val="15"/>
            </w:numPr>
            <w:tabs>
              <w:tab w:val="num" w:pos="1440"/>
            </w:tabs>
            <w:ind w:left="1440" w:hanging="360"/>
          </w:pPr>
        </w:pPrChange>
      </w:pPr>
      <w:ins w:id="20" w:author="samuel.harkness" w:date="2014-01-17T15:27:00Z">
        <w:r>
          <w:rPr>
            <w:bCs/>
          </w:rPr>
          <w:t xml:space="preserve">.1415 </w:t>
        </w:r>
        <w:proofErr w:type="spellStart"/>
        <w:r>
          <w:rPr>
            <w:bCs/>
          </w:rPr>
          <w:t>Vrms</w:t>
        </w:r>
        <w:proofErr w:type="spellEnd"/>
        <w:r>
          <w:rPr>
            <w:bCs/>
          </w:rPr>
          <w:t xml:space="preserve"> @ 22.5 kHz</w:t>
        </w:r>
      </w:ins>
    </w:p>
    <w:p w:rsidR="007240E5" w:rsidRDefault="00E50B4E" w:rsidP="001B03DF">
      <w:pPr>
        <w:numPr>
          <w:ilvl w:val="0"/>
          <w:numId w:val="15"/>
        </w:numPr>
        <w:rPr>
          <w:bCs/>
        </w:rPr>
      </w:pPr>
      <w:r>
        <w:rPr>
          <w:bCs/>
        </w:rPr>
        <w:t xml:space="preserve">What is the relationship between a </w:t>
      </w:r>
      <w:r w:rsidR="004339D1">
        <w:rPr>
          <w:bCs/>
        </w:rPr>
        <w:t xml:space="preserve">Complex </w:t>
      </w:r>
      <w:r>
        <w:rPr>
          <w:bCs/>
        </w:rPr>
        <w:t>Fourier coefficient</w:t>
      </w:r>
      <w:r w:rsidR="00BE189E">
        <w:rPr>
          <w:bCs/>
        </w:rPr>
        <w:t xml:space="preserve">, </w:t>
      </w:r>
      <w:proofErr w:type="spellStart"/>
      <w:r w:rsidR="00BE189E">
        <w:rPr>
          <w:bCs/>
        </w:rPr>
        <w:t>c</w:t>
      </w:r>
      <w:r w:rsidR="00BE189E">
        <w:rPr>
          <w:bCs/>
          <w:vertAlign w:val="subscript"/>
        </w:rPr>
        <w:t>n</w:t>
      </w:r>
      <w:proofErr w:type="spellEnd"/>
      <w:r w:rsidR="00BE189E">
        <w:rPr>
          <w:bCs/>
        </w:rPr>
        <w:t>,</w:t>
      </w:r>
      <w:r>
        <w:rPr>
          <w:bCs/>
        </w:rPr>
        <w:t xml:space="preserve"> of a waveform and what is seen on a spectrum analyzer displaying rms volts/Hz? </w:t>
      </w:r>
      <w:r w:rsidR="00C9649C">
        <w:rPr>
          <w:bCs/>
        </w:rPr>
        <w:t>(hint text 2-103, 2-106, fig 2-11)</w:t>
      </w:r>
      <w:r w:rsidR="00501B65">
        <w:rPr>
          <w:bCs/>
        </w:rPr>
        <w:t xml:space="preserve">    </w:t>
      </w:r>
      <w:ins w:id="21" w:author="samuel.harkness" w:date="2014-01-16T13:47:00Z">
        <w:r w:rsidR="006C1DE7">
          <w:rPr>
            <w:bCs/>
          </w:rPr>
          <w:t xml:space="preserve">n*f is the nth harmonic of the waveform, </w:t>
        </w:r>
        <w:proofErr w:type="spellStart"/>
        <w:r w:rsidR="006C1DE7">
          <w:rPr>
            <w:bCs/>
          </w:rPr>
          <w:t>c_n</w:t>
        </w:r>
        <w:proofErr w:type="spellEnd"/>
        <w:r w:rsidR="006C1DE7">
          <w:rPr>
            <w:bCs/>
          </w:rPr>
          <w:t xml:space="preserve"> is the magnitude in </w:t>
        </w:r>
        <w:proofErr w:type="spellStart"/>
        <w:r w:rsidR="006C1DE7">
          <w:rPr>
            <w:bCs/>
          </w:rPr>
          <w:t>Vrms</w:t>
        </w:r>
        <w:proofErr w:type="spellEnd"/>
        <w:r w:rsidR="006C1DE7">
          <w:rPr>
            <w:bCs/>
          </w:rPr>
          <w:t>/Hz</w:t>
        </w:r>
      </w:ins>
    </w:p>
    <w:p w:rsidR="00501B65" w:rsidRDefault="00501B65" w:rsidP="007240E5">
      <w:pPr>
        <w:numPr>
          <w:ilvl w:val="0"/>
          <w:numId w:val="15"/>
        </w:numPr>
        <w:rPr>
          <w:bCs/>
        </w:rPr>
      </w:pPr>
      <w:r>
        <w:rPr>
          <w:bCs/>
        </w:rPr>
        <w:t xml:space="preserve">What is the </w:t>
      </w:r>
      <w:r w:rsidR="00C9649C" w:rsidRPr="00C9649C">
        <w:rPr>
          <w:bCs/>
          <w:u w:val="single"/>
        </w:rPr>
        <w:t>rms</w:t>
      </w:r>
      <w:r w:rsidR="00C9649C">
        <w:rPr>
          <w:bCs/>
        </w:rPr>
        <w:t xml:space="preserve"> </w:t>
      </w:r>
      <w:r>
        <w:rPr>
          <w:bCs/>
        </w:rPr>
        <w:t xml:space="preserve">amplitude of a 1 volt </w:t>
      </w:r>
      <w:r w:rsidRPr="00EE7416">
        <w:rPr>
          <w:bCs/>
          <w:u w:val="single"/>
        </w:rPr>
        <w:t>peak</w:t>
      </w:r>
      <w:r>
        <w:rPr>
          <w:bCs/>
        </w:rPr>
        <w:t xml:space="preserve"> </w:t>
      </w:r>
      <w:r>
        <w:t>sinusoid</w:t>
      </w:r>
      <w:r>
        <w:rPr>
          <w:bCs/>
        </w:rPr>
        <w:t xml:space="preserve"> in dBV (dB relative to 1volt)?</w:t>
      </w:r>
      <w:ins w:id="22" w:author="samuel.harkness" w:date="2014-01-16T13:48:00Z">
        <w:r w:rsidR="006C1DE7">
          <w:rPr>
            <w:bCs/>
          </w:rPr>
          <w:t xml:space="preserve"> -3dB</w:t>
        </w:r>
      </w:ins>
    </w:p>
    <w:p w:rsidR="006C1DE7" w:rsidRPr="006C1DE7" w:rsidRDefault="00E50B4E" w:rsidP="006C1DE7">
      <w:pPr>
        <w:numPr>
          <w:ilvl w:val="0"/>
          <w:numId w:val="15"/>
        </w:numPr>
        <w:rPr>
          <w:bCs/>
        </w:rPr>
      </w:pPr>
      <w:r>
        <w:rPr>
          <w:bCs/>
        </w:rPr>
        <w:t xml:space="preserve">Define </w:t>
      </w:r>
      <w:proofErr w:type="spellStart"/>
      <w:r>
        <w:rPr>
          <w:bCs/>
        </w:rPr>
        <w:t>Nyquist</w:t>
      </w:r>
      <w:proofErr w:type="spellEnd"/>
      <w:r w:rsidR="002F03FC">
        <w:rPr>
          <w:bCs/>
        </w:rPr>
        <w:t xml:space="preserve"> Sample Rate.</w:t>
      </w:r>
      <w:ins w:id="23" w:author="samuel.harkness" w:date="2014-01-16T13:49:00Z">
        <w:r w:rsidR="006C1DE7">
          <w:rPr>
            <w:bCs/>
          </w:rPr>
          <w:t xml:space="preserve"> The </w:t>
        </w:r>
        <w:proofErr w:type="spellStart"/>
        <w:r w:rsidR="006C1DE7">
          <w:rPr>
            <w:bCs/>
          </w:rPr>
          <w:t>Nyquist</w:t>
        </w:r>
        <w:proofErr w:type="spellEnd"/>
        <w:r w:rsidR="006C1DE7">
          <w:rPr>
            <w:bCs/>
          </w:rPr>
          <w:t xml:space="preserve"> sample rate is the minimum sampling frequency to successfully recreate an original waveform.</w:t>
        </w:r>
      </w:ins>
    </w:p>
    <w:p w:rsidR="00501B65" w:rsidRDefault="00EE7416">
      <w:pPr>
        <w:rPr>
          <w:rFonts w:ascii="Arial" w:hAnsi="Arial" w:cs="Arial"/>
        </w:rPr>
      </w:pPr>
      <w:r>
        <w:rPr>
          <w:rFonts w:ascii="Arial" w:hAnsi="Arial" w:cs="Arial"/>
        </w:rPr>
        <w:br w:type="page"/>
      </w:r>
    </w:p>
    <w:p w:rsidR="007A17EF" w:rsidRDefault="007A17EF">
      <w:pPr>
        <w:rPr>
          <w:rFonts w:ascii="Arial" w:hAnsi="Arial" w:cs="Arial"/>
          <w:b/>
          <w:bCs/>
          <w:u w:val="single"/>
        </w:rPr>
      </w:pPr>
      <w:r>
        <w:rPr>
          <w:rFonts w:ascii="Arial" w:hAnsi="Arial" w:cs="Arial"/>
          <w:b/>
          <w:bCs/>
          <w:u w:val="single"/>
        </w:rPr>
        <w:lastRenderedPageBreak/>
        <w:t>METHOD:</w:t>
      </w:r>
    </w:p>
    <w:p w:rsidR="007A17EF" w:rsidRDefault="007A17EF">
      <w:pPr>
        <w:rPr>
          <w:rFonts w:ascii="Arial" w:hAnsi="Arial" w:cs="Arial"/>
          <w:b/>
          <w:bCs/>
          <w:u w:val="single"/>
        </w:rPr>
      </w:pPr>
    </w:p>
    <w:p w:rsidR="007A17EF" w:rsidRDefault="007A17EF">
      <w:r>
        <w:t>After an initial lecture concerning signals</w:t>
      </w:r>
      <w:r w:rsidR="00BE189E">
        <w:t xml:space="preserve">, </w:t>
      </w:r>
      <w:r>
        <w:t>spectrum analyzers, and the FFT, the student will:</w:t>
      </w:r>
    </w:p>
    <w:p w:rsidR="007A17EF" w:rsidRDefault="007A17EF">
      <w:pPr>
        <w:tabs>
          <w:tab w:val="left" w:pos="-720"/>
        </w:tabs>
        <w:ind w:left="720"/>
      </w:pPr>
    </w:p>
    <w:p w:rsidR="00634330" w:rsidRPr="00634330" w:rsidRDefault="00634330" w:rsidP="00634330">
      <w:pPr>
        <w:pStyle w:val="a"/>
        <w:numPr>
          <w:ilvl w:val="0"/>
          <w:numId w:val="0"/>
        </w:numPr>
        <w:tabs>
          <w:tab w:val="left" w:pos="-720"/>
        </w:tabs>
        <w:rPr>
          <w:rFonts w:ascii="Arial" w:hAnsi="Arial" w:cs="Arial"/>
          <w:b/>
        </w:rPr>
      </w:pPr>
      <w:proofErr w:type="gramStart"/>
      <w:r w:rsidRPr="00634330">
        <w:rPr>
          <w:rFonts w:ascii="Arial" w:hAnsi="Arial" w:cs="Arial"/>
          <w:b/>
        </w:rPr>
        <w:t>Sinewave in the Frequency and Time Domain.</w:t>
      </w:r>
      <w:proofErr w:type="gramEnd"/>
    </w:p>
    <w:p w:rsidR="00634330" w:rsidRDefault="00634330" w:rsidP="00634330">
      <w:pPr>
        <w:pStyle w:val="a"/>
        <w:numPr>
          <w:ilvl w:val="0"/>
          <w:numId w:val="0"/>
        </w:numPr>
        <w:tabs>
          <w:tab w:val="left" w:pos="-720"/>
        </w:tabs>
      </w:pPr>
      <w:r>
        <w:t xml:space="preserve"> </w:t>
      </w:r>
    </w:p>
    <w:p w:rsidR="007A17EF" w:rsidRDefault="007A17EF" w:rsidP="00634330">
      <w:pPr>
        <w:pStyle w:val="a"/>
        <w:numPr>
          <w:ilvl w:val="0"/>
          <w:numId w:val="4"/>
        </w:numPr>
        <w:tabs>
          <w:tab w:val="left" w:pos="-720"/>
        </w:tabs>
      </w:pPr>
      <w:r>
        <w:t xml:space="preserve">Use a signal generator to get a 2V p-p </w:t>
      </w:r>
      <w:r w:rsidR="00A30807">
        <w:t>2.5 KHz</w:t>
      </w:r>
      <w:r>
        <w:t xml:space="preserve"> sinusoid.  Observe the signal with an oscilloscope:</w:t>
      </w:r>
    </w:p>
    <w:p w:rsidR="007A17EF" w:rsidRDefault="007A17EF" w:rsidP="00634330">
      <w:pPr>
        <w:pStyle w:val="a"/>
        <w:numPr>
          <w:ilvl w:val="1"/>
          <w:numId w:val="4"/>
        </w:numPr>
        <w:tabs>
          <w:tab w:val="left" w:pos="-720"/>
        </w:tabs>
        <w:ind w:firstLine="0"/>
      </w:pPr>
      <w:r>
        <w:t>1ms/div and 500mV/div</w:t>
      </w:r>
    </w:p>
    <w:p w:rsidR="007A17EF" w:rsidRDefault="007A17EF" w:rsidP="00634330">
      <w:pPr>
        <w:pStyle w:val="a"/>
        <w:numPr>
          <w:ilvl w:val="1"/>
          <w:numId w:val="4"/>
        </w:numPr>
        <w:tabs>
          <w:tab w:val="left" w:pos="-720"/>
        </w:tabs>
        <w:ind w:firstLine="0"/>
      </w:pPr>
      <w:r>
        <w:t>Acquisition mode: Sample  (Acquire, menu; Sample)</w:t>
      </w:r>
    </w:p>
    <w:p w:rsidR="007A17EF" w:rsidRDefault="007A17EF" w:rsidP="00634330">
      <w:pPr>
        <w:pStyle w:val="a"/>
        <w:numPr>
          <w:ilvl w:val="1"/>
          <w:numId w:val="4"/>
        </w:numPr>
        <w:tabs>
          <w:tab w:val="left" w:pos="-720"/>
        </w:tabs>
        <w:ind w:firstLine="0"/>
      </w:pPr>
      <w:r>
        <w:t>Horizontal Resolution 500 points  (Acquire, menu;</w:t>
      </w:r>
      <w:r w:rsidR="00CF785E">
        <w:t xml:space="preserve"> Horz res;</w:t>
      </w:r>
      <w:r>
        <w:t xml:space="preserve"> Fast Trig)  (note that there are 10,000 points for the “normal” acquisition mode)</w:t>
      </w:r>
    </w:p>
    <w:p w:rsidR="007A17EF" w:rsidRDefault="007A17EF" w:rsidP="00634330">
      <w:pPr>
        <w:pStyle w:val="a"/>
        <w:numPr>
          <w:ilvl w:val="1"/>
          <w:numId w:val="4"/>
        </w:numPr>
        <w:tabs>
          <w:tab w:val="left" w:pos="-720"/>
        </w:tabs>
        <w:ind w:firstLine="0"/>
      </w:pPr>
      <w:r>
        <w:t>FFT on:  (Math; FFT)</w:t>
      </w:r>
    </w:p>
    <w:p w:rsidR="007A17EF" w:rsidRDefault="007A17EF" w:rsidP="00634330">
      <w:pPr>
        <w:pStyle w:val="a"/>
        <w:numPr>
          <w:ilvl w:val="1"/>
          <w:numId w:val="4"/>
        </w:numPr>
        <w:tabs>
          <w:tab w:val="left" w:pos="-720"/>
        </w:tabs>
        <w:ind w:firstLine="0"/>
      </w:pPr>
      <w:r>
        <w:t>FFT scale: 10 dBV (Math, FFT, scale; dBV)</w:t>
      </w:r>
    </w:p>
    <w:p w:rsidR="007A17EF" w:rsidRDefault="007A17EF" w:rsidP="00634330">
      <w:pPr>
        <w:pStyle w:val="a"/>
        <w:numPr>
          <w:ilvl w:val="1"/>
          <w:numId w:val="4"/>
        </w:numPr>
        <w:tabs>
          <w:tab w:val="left" w:pos="-720"/>
        </w:tabs>
        <w:ind w:firstLine="0"/>
      </w:pPr>
      <w:r>
        <w:t>FFT window: Hanning (Math, FFT, window; Hanning)</w:t>
      </w:r>
    </w:p>
    <w:p w:rsidR="007A17EF" w:rsidRDefault="00CF785E" w:rsidP="00634330">
      <w:pPr>
        <w:pStyle w:val="a"/>
        <w:numPr>
          <w:ilvl w:val="1"/>
          <w:numId w:val="4"/>
        </w:numPr>
        <w:tabs>
          <w:tab w:val="left" w:pos="-720"/>
        </w:tabs>
        <w:ind w:firstLine="0"/>
      </w:pPr>
      <w:r>
        <w:t>FFT horizontal scale</w:t>
      </w:r>
      <w:r w:rsidR="007A17EF">
        <w:t xml:space="preserve">:  2.5KHz/div  </w:t>
      </w:r>
    </w:p>
    <w:p w:rsidR="002E711A" w:rsidRDefault="002E711A" w:rsidP="00634330">
      <w:pPr>
        <w:pStyle w:val="a"/>
        <w:numPr>
          <w:ilvl w:val="0"/>
          <w:numId w:val="0"/>
        </w:numPr>
        <w:tabs>
          <w:tab w:val="left" w:pos="-720"/>
        </w:tabs>
      </w:pPr>
    </w:p>
    <w:p w:rsidR="00CF785E" w:rsidRDefault="00CF785E" w:rsidP="00634330">
      <w:pPr>
        <w:pStyle w:val="a"/>
        <w:numPr>
          <w:ilvl w:val="0"/>
          <w:numId w:val="27"/>
        </w:numPr>
        <w:tabs>
          <w:tab w:val="left" w:pos="-720"/>
        </w:tabs>
      </w:pPr>
      <w:r>
        <w:t>What is the sample rate</w:t>
      </w:r>
      <w:r w:rsidR="00EE7416">
        <w:t xml:space="preserve"> of the scope given the above settings</w:t>
      </w:r>
      <w:r>
        <w:t>?  (Acquire, menu)</w:t>
      </w:r>
      <w:ins w:id="24" w:author="samuel.harkness" w:date="2014-01-16T13:52:00Z">
        <w:r w:rsidR="006C1DE7">
          <w:t xml:space="preserve"> 50 </w:t>
        </w:r>
        <w:proofErr w:type="spellStart"/>
        <w:r w:rsidR="006C1DE7">
          <w:t>kSamples</w:t>
        </w:r>
        <w:proofErr w:type="spellEnd"/>
        <w:r w:rsidR="006C1DE7">
          <w:t>/s</w:t>
        </w:r>
      </w:ins>
    </w:p>
    <w:p w:rsidR="00CF785E" w:rsidRDefault="007A17EF" w:rsidP="00634330">
      <w:pPr>
        <w:pStyle w:val="a"/>
        <w:numPr>
          <w:ilvl w:val="0"/>
          <w:numId w:val="27"/>
        </w:numPr>
        <w:tabs>
          <w:tab w:val="left" w:pos="-720"/>
        </w:tabs>
      </w:pPr>
      <w:r>
        <w:t xml:space="preserve">What is the maximum frequency that can be </w:t>
      </w:r>
      <w:r w:rsidR="00A30807">
        <w:t>analyzed without</w:t>
      </w:r>
      <w:r>
        <w:t xml:space="preserve"> aliasing?</w:t>
      </w:r>
      <w:ins w:id="25" w:author="samuel.harkness" w:date="2014-01-16T13:52:00Z">
        <w:r w:rsidR="006C1DE7">
          <w:t>25 kHz</w:t>
        </w:r>
      </w:ins>
    </w:p>
    <w:p w:rsidR="00CF785E" w:rsidRDefault="007A17EF" w:rsidP="00634330">
      <w:pPr>
        <w:pStyle w:val="a"/>
        <w:numPr>
          <w:ilvl w:val="0"/>
          <w:numId w:val="27"/>
        </w:numPr>
        <w:tabs>
          <w:tab w:val="left" w:pos="-720"/>
        </w:tabs>
      </w:pPr>
      <w:r>
        <w:t xml:space="preserve">Use the </w:t>
      </w:r>
      <w:r w:rsidR="00CF785E">
        <w:t xml:space="preserve">scope </w:t>
      </w:r>
      <w:r>
        <w:t>markers to determine the amplitude in dBV and the frequency of the input signal.  How do these compare to the theoretical values?</w:t>
      </w:r>
      <w:ins w:id="26" w:author="samuel.harkness" w:date="2014-01-16T13:53:00Z">
        <w:r w:rsidR="006C1DE7">
          <w:t xml:space="preserve"> -3dBV, 2.5 kHz</w:t>
        </w:r>
      </w:ins>
    </w:p>
    <w:p w:rsidR="007A17EF" w:rsidRDefault="007A17EF" w:rsidP="00634330">
      <w:pPr>
        <w:pStyle w:val="a"/>
        <w:numPr>
          <w:ilvl w:val="0"/>
          <w:numId w:val="27"/>
        </w:numPr>
        <w:tabs>
          <w:tab w:val="left" w:pos="-720"/>
        </w:tabs>
      </w:pPr>
      <w:r>
        <w:t>What is the frequency resolution of the FFT for these settings? How could you increase the resolution?</w:t>
      </w:r>
      <w:ins w:id="27" w:author="samuel.harkness" w:date="2014-01-16T13:53:00Z">
        <w:r w:rsidR="002B22D1">
          <w:t xml:space="preserve"> Delta F = Fs/N = 50 kHz/500 = </w:t>
        </w:r>
      </w:ins>
      <w:ins w:id="28" w:author="samuel.harkness" w:date="2014-01-16T13:54:00Z">
        <w:r w:rsidR="002B22D1">
          <w:t>100 Hz</w:t>
        </w:r>
      </w:ins>
    </w:p>
    <w:p w:rsidR="007A17EF" w:rsidRDefault="007A17EF">
      <w:pPr>
        <w:pStyle w:val="a"/>
        <w:numPr>
          <w:ilvl w:val="0"/>
          <w:numId w:val="0"/>
        </w:numPr>
        <w:tabs>
          <w:tab w:val="left" w:pos="-720"/>
        </w:tabs>
        <w:ind w:left="720"/>
      </w:pPr>
    </w:p>
    <w:p w:rsidR="00CF785E" w:rsidRDefault="007A17EF" w:rsidP="00634330">
      <w:pPr>
        <w:pStyle w:val="a"/>
        <w:numPr>
          <w:ilvl w:val="0"/>
          <w:numId w:val="4"/>
        </w:numPr>
        <w:tabs>
          <w:tab w:val="left" w:pos="-720"/>
        </w:tabs>
      </w:pPr>
      <w:r>
        <w:t>Change the acquisiti</w:t>
      </w:r>
      <w:r w:rsidR="00CF785E">
        <w:t>on mode to average.  (Acquire, me</w:t>
      </w:r>
      <w:r>
        <w:t>nu;</w:t>
      </w:r>
      <w:r w:rsidR="00CF785E">
        <w:t xml:space="preserve"> mode; </w:t>
      </w:r>
      <w:r>
        <w:t xml:space="preserve">average)  </w:t>
      </w:r>
    </w:p>
    <w:p w:rsidR="007A17EF" w:rsidRDefault="007A17EF" w:rsidP="00634330">
      <w:pPr>
        <w:pStyle w:val="a"/>
        <w:numPr>
          <w:ilvl w:val="0"/>
          <w:numId w:val="28"/>
        </w:numPr>
        <w:tabs>
          <w:tab w:val="left" w:pos="-720"/>
        </w:tabs>
      </w:pPr>
      <w:r>
        <w:t>How does the FFT display change?  Return the acquisition mode to sample.</w:t>
      </w:r>
      <w:ins w:id="29" w:author="samuel.harkness" w:date="2014-01-16T13:56:00Z">
        <w:r w:rsidR="002B22D1">
          <w:t xml:space="preserve"> </w:t>
        </w:r>
      </w:ins>
      <w:ins w:id="30" w:author="samuel.harkness" w:date="2014-01-16T13:55:00Z">
        <w:r w:rsidR="002B22D1">
          <w:t>Reduces the noise/distortion components</w:t>
        </w:r>
      </w:ins>
    </w:p>
    <w:p w:rsidR="007A17EF" w:rsidRDefault="007A17EF" w:rsidP="00634330">
      <w:pPr>
        <w:pStyle w:val="a"/>
        <w:numPr>
          <w:ilvl w:val="0"/>
          <w:numId w:val="0"/>
        </w:numPr>
        <w:tabs>
          <w:tab w:val="left" w:pos="-720"/>
        </w:tabs>
        <w:ind w:left="360"/>
      </w:pPr>
    </w:p>
    <w:p w:rsidR="00CF785E" w:rsidRDefault="007A17EF" w:rsidP="00634330">
      <w:pPr>
        <w:pStyle w:val="a"/>
        <w:numPr>
          <w:ilvl w:val="0"/>
          <w:numId w:val="4"/>
        </w:numPr>
        <w:tabs>
          <w:tab w:val="left" w:pos="-720"/>
        </w:tabs>
      </w:pPr>
      <w:r>
        <w:t xml:space="preserve">Increase the scope input channel vertical sensitivity in steps </w:t>
      </w:r>
      <w:proofErr w:type="gramStart"/>
      <w:r>
        <w:t>to 100 mV/div.</w:t>
      </w:r>
      <w:proofErr w:type="gramEnd"/>
      <w:r>
        <w:t xml:space="preserve">  </w:t>
      </w:r>
    </w:p>
    <w:p w:rsidR="007A17EF" w:rsidRDefault="00DC3C9C" w:rsidP="00634330">
      <w:pPr>
        <w:pStyle w:val="a"/>
        <w:numPr>
          <w:ilvl w:val="0"/>
          <w:numId w:val="28"/>
        </w:numPr>
        <w:tabs>
          <w:tab w:val="left" w:pos="-720"/>
        </w:tabs>
      </w:pPr>
      <w:r>
        <w:t>Why does the spectrum</w:t>
      </w:r>
      <w:r w:rsidR="007A17EF">
        <w:t xml:space="preserve"> display change?  Return the vertical sensitivity </w:t>
      </w:r>
      <w:proofErr w:type="gramStart"/>
      <w:r w:rsidR="007A17EF">
        <w:t>to 500 mV/div</w:t>
      </w:r>
      <w:ins w:id="31" w:author="samuel.harkness" w:date="2014-01-16T13:58:00Z">
        <w:r w:rsidR="002B22D1">
          <w:t>.</w:t>
        </w:r>
        <w:proofErr w:type="gramEnd"/>
        <w:r w:rsidR="002B22D1">
          <w:t xml:space="preserve">  The input signal hits the gain rail of the scope</w:t>
        </w:r>
      </w:ins>
      <w:ins w:id="32" w:author="samuel.harkness" w:date="2014-01-16T13:59:00Z">
        <w:r w:rsidR="002B22D1">
          <w:t xml:space="preserve"> (clipping)</w:t>
        </w:r>
      </w:ins>
      <w:ins w:id="33" w:author="samuel.harkness" w:date="2014-01-16T13:58:00Z">
        <w:r w:rsidR="002B22D1">
          <w:t>, so the FFT no longer sees a sinusoid.  Instead, it sees a waveform with 2 input fre</w:t>
        </w:r>
      </w:ins>
      <w:ins w:id="34" w:author="samuel.harkness" w:date="2014-01-16T13:59:00Z">
        <w:r w:rsidR="002B22D1">
          <w:t>quencies and their harmonics</w:t>
        </w:r>
      </w:ins>
    </w:p>
    <w:p w:rsidR="007A17EF" w:rsidRDefault="007A17EF" w:rsidP="00634330">
      <w:pPr>
        <w:pStyle w:val="a"/>
        <w:numPr>
          <w:ilvl w:val="0"/>
          <w:numId w:val="0"/>
        </w:numPr>
        <w:tabs>
          <w:tab w:val="left" w:pos="-720"/>
        </w:tabs>
        <w:ind w:left="360"/>
      </w:pPr>
    </w:p>
    <w:p w:rsidR="00554776" w:rsidRDefault="007A17EF" w:rsidP="00634330">
      <w:pPr>
        <w:pStyle w:val="a"/>
        <w:numPr>
          <w:ilvl w:val="0"/>
          <w:numId w:val="4"/>
        </w:numPr>
        <w:tabs>
          <w:tab w:val="left" w:pos="-720"/>
        </w:tabs>
      </w:pPr>
      <w:r>
        <w:t xml:space="preserve">Increase the frequency in 1 KHz steps to 37.5 KHz and then to 62.5 KHz.  Use the internal frequency counter of the oscilloscope to measure the frequency of the time domain signal.  </w:t>
      </w:r>
    </w:p>
    <w:p w:rsidR="00BD726A" w:rsidRDefault="007A17EF" w:rsidP="00634330">
      <w:pPr>
        <w:pStyle w:val="a"/>
        <w:numPr>
          <w:ilvl w:val="0"/>
          <w:numId w:val="32"/>
        </w:numPr>
        <w:tabs>
          <w:tab w:val="left" w:pos="-720"/>
        </w:tabs>
      </w:pPr>
      <w:r>
        <w:t xml:space="preserve">Why doesn’t </w:t>
      </w:r>
      <w:r w:rsidR="00DC3C9C">
        <w:t>the counter</w:t>
      </w:r>
      <w:r>
        <w:t xml:space="preserve"> read correctly for frequencies above 25 KHz?  (Hint:  what is the sample rate?)</w:t>
      </w:r>
      <w:r w:rsidR="00BD726A">
        <w:t xml:space="preserve">  </w:t>
      </w:r>
      <w:ins w:id="35" w:author="samuel.harkness" w:date="2014-01-16T14:03:00Z">
        <w:r w:rsidR="002B22D1">
          <w:t xml:space="preserve">The </w:t>
        </w:r>
        <w:proofErr w:type="spellStart"/>
        <w:r w:rsidR="002B22D1">
          <w:t>Nyquist</w:t>
        </w:r>
        <w:proofErr w:type="spellEnd"/>
        <w:r w:rsidR="002B22D1">
          <w:t xml:space="preserve"> rate of the scope is 50 kHz, so the fastest frequency possible to convert is 25 kHz without aliasing.</w:t>
        </w:r>
      </w:ins>
    </w:p>
    <w:p w:rsidR="007A17EF" w:rsidRDefault="00BD726A" w:rsidP="00634330">
      <w:pPr>
        <w:pStyle w:val="a"/>
        <w:numPr>
          <w:ilvl w:val="0"/>
          <w:numId w:val="32"/>
        </w:numPr>
        <w:tabs>
          <w:tab w:val="left" w:pos="-720"/>
        </w:tabs>
      </w:pPr>
      <w:r>
        <w:t>show the mathematical relationship between f</w:t>
      </w:r>
      <w:r>
        <w:rPr>
          <w:vertAlign w:val="subscript"/>
        </w:rPr>
        <w:t>in</w:t>
      </w:r>
      <w:r>
        <w:t xml:space="preserve">, </w:t>
      </w:r>
      <w:proofErr w:type="spellStart"/>
      <w:r>
        <w:t>f</w:t>
      </w:r>
      <w:r>
        <w:rPr>
          <w:vertAlign w:val="subscript"/>
        </w:rPr>
        <w:t>out</w:t>
      </w:r>
      <w:proofErr w:type="spellEnd"/>
      <w:r>
        <w:t xml:space="preserve"> and </w:t>
      </w:r>
      <w:proofErr w:type="spellStart"/>
      <w:r>
        <w:t>f</w:t>
      </w:r>
      <w:r>
        <w:rPr>
          <w:vertAlign w:val="subscript"/>
        </w:rPr>
        <w:t>sample</w:t>
      </w:r>
      <w:proofErr w:type="spellEnd"/>
      <w:r>
        <w:rPr>
          <w:vertAlign w:val="subscript"/>
        </w:rPr>
        <w:t xml:space="preserve"> </w:t>
      </w:r>
      <w:r>
        <w:t>when f</w:t>
      </w:r>
      <w:r>
        <w:rPr>
          <w:vertAlign w:val="subscript"/>
        </w:rPr>
        <w:t>in</w:t>
      </w:r>
      <w:r>
        <w:t>&gt;</w:t>
      </w:r>
      <w:proofErr w:type="spellStart"/>
      <w:r>
        <w:t>f</w:t>
      </w:r>
      <w:r>
        <w:rPr>
          <w:vertAlign w:val="subscript"/>
        </w:rPr>
        <w:t>nyquist</w:t>
      </w:r>
      <w:proofErr w:type="spellEnd"/>
      <w:ins w:id="36" w:author="samuel.harkness" w:date="2014-01-16T14:04:00Z">
        <w:r w:rsidR="00653205">
          <w:rPr>
            <w:vertAlign w:val="subscript"/>
          </w:rPr>
          <w:t xml:space="preserve"> </w:t>
        </w:r>
        <w:proofErr w:type="spellStart"/>
        <w:r w:rsidR="00653205">
          <w:t>f_out</w:t>
        </w:r>
        <w:proofErr w:type="spellEnd"/>
        <w:r w:rsidR="00653205">
          <w:t xml:space="preserve"> = </w:t>
        </w:r>
        <w:proofErr w:type="spellStart"/>
        <w:r w:rsidR="00653205">
          <w:t>f_in</w:t>
        </w:r>
        <w:proofErr w:type="spellEnd"/>
        <w:r w:rsidR="00653205">
          <w:t xml:space="preserve"> – </w:t>
        </w:r>
        <w:proofErr w:type="spellStart"/>
        <w:r w:rsidR="00653205">
          <w:t>f_sample</w:t>
        </w:r>
        <w:proofErr w:type="spellEnd"/>
        <w:r w:rsidR="00653205">
          <w:t>*n</w:t>
        </w:r>
      </w:ins>
    </w:p>
    <w:p w:rsidR="00BD726A" w:rsidRDefault="00BD726A" w:rsidP="00BD726A">
      <w:pPr>
        <w:pStyle w:val="a"/>
        <w:numPr>
          <w:ilvl w:val="0"/>
          <w:numId w:val="0"/>
        </w:numPr>
        <w:tabs>
          <w:tab w:val="left" w:pos="-720"/>
        </w:tabs>
        <w:ind w:left="360"/>
      </w:pPr>
    </w:p>
    <w:p w:rsidR="00BD726A" w:rsidRDefault="00BD726A" w:rsidP="00A03835">
      <w:pPr>
        <w:pStyle w:val="a"/>
        <w:numPr>
          <w:ilvl w:val="0"/>
          <w:numId w:val="4"/>
        </w:numPr>
        <w:tabs>
          <w:tab w:val="left" w:pos="-720"/>
        </w:tabs>
      </w:pPr>
      <w:r>
        <w:t xml:space="preserve">Set the signal generator to 12.5 KHz sinewave.  Adjust the FFT display to center the signal on the horizontal axis.  Set the frequency span for 250 Hz/div and the vertical scale for 10dB/div.  Change the FFT window from Hanning to Rectangular, Hamming, and Blackman-Harris.  </w:t>
      </w:r>
    </w:p>
    <w:p w:rsidR="00BD726A" w:rsidRDefault="00BD726A" w:rsidP="00BD726A">
      <w:pPr>
        <w:pStyle w:val="a"/>
        <w:numPr>
          <w:ilvl w:val="0"/>
          <w:numId w:val="22"/>
        </w:numPr>
        <w:tabs>
          <w:tab w:val="left" w:pos="-720"/>
        </w:tabs>
      </w:pPr>
      <w:r>
        <w:lastRenderedPageBreak/>
        <w:t xml:space="preserve">Which window </w:t>
      </w:r>
      <w:r w:rsidR="001B7F1A">
        <w:t xml:space="preserve">results in the </w:t>
      </w:r>
      <w:r>
        <w:t xml:space="preserve">best frequency resolution?  </w:t>
      </w:r>
      <w:r w:rsidR="005353BE">
        <w:t>(&gt;</w:t>
      </w:r>
      <w:proofErr w:type="spellStart"/>
      <w:r w:rsidR="005353BE">
        <w:t>dV</w:t>
      </w:r>
      <w:proofErr w:type="spellEnd"/>
      <w:r w:rsidR="005353BE">
        <w:t>/</w:t>
      </w:r>
      <w:proofErr w:type="spellStart"/>
      <w:r w:rsidR="005353BE">
        <w:t>df</w:t>
      </w:r>
      <w:proofErr w:type="spellEnd"/>
      <w:r w:rsidR="005353BE">
        <w:t>)</w:t>
      </w:r>
      <w:ins w:id="37" w:author="samuel.harkness" w:date="2014-01-16T14:06:00Z">
        <w:r w:rsidR="00653205">
          <w:t xml:space="preserve"> Rectangular</w:t>
        </w:r>
      </w:ins>
    </w:p>
    <w:p w:rsidR="00BD726A" w:rsidRDefault="00BD726A" w:rsidP="00BD726A">
      <w:pPr>
        <w:pStyle w:val="a"/>
        <w:numPr>
          <w:ilvl w:val="0"/>
          <w:numId w:val="22"/>
        </w:numPr>
        <w:tabs>
          <w:tab w:val="left" w:pos="-720"/>
        </w:tabs>
      </w:pPr>
      <w:r>
        <w:t xml:space="preserve">Which window </w:t>
      </w:r>
      <w:r w:rsidR="001B7F1A">
        <w:t>gives the best amplitude accuracy</w:t>
      </w:r>
      <w:r>
        <w:t xml:space="preserve">?  </w:t>
      </w:r>
      <w:ins w:id="38" w:author="samuel.harkness" w:date="2014-01-16T14:08:00Z">
        <w:r w:rsidR="00653205">
          <w:t>All about the same</w:t>
        </w:r>
      </w:ins>
    </w:p>
    <w:p w:rsidR="00BD726A" w:rsidRDefault="00BD726A" w:rsidP="00BD726A">
      <w:pPr>
        <w:pStyle w:val="a"/>
        <w:numPr>
          <w:ilvl w:val="0"/>
          <w:numId w:val="22"/>
        </w:numPr>
        <w:tabs>
          <w:tab w:val="left" w:pos="-720"/>
        </w:tabs>
        <w:rPr>
          <w:ins w:id="39" w:author="samuel.harkness" w:date="2014-01-16T14:08:00Z"/>
        </w:rPr>
      </w:pPr>
      <w:r>
        <w:t>Describe the purpose of windowing in your report. (Tektronix booklet for FFT module)</w:t>
      </w:r>
    </w:p>
    <w:p w:rsidR="00653205" w:rsidRDefault="00653205">
      <w:pPr>
        <w:pStyle w:val="a"/>
        <w:numPr>
          <w:ilvl w:val="0"/>
          <w:numId w:val="0"/>
        </w:numPr>
        <w:tabs>
          <w:tab w:val="left" w:pos="-720"/>
        </w:tabs>
        <w:ind w:left="1440" w:hanging="720"/>
        <w:pPrChange w:id="40" w:author="samuel.harkness" w:date="2014-01-16T14:08:00Z">
          <w:pPr>
            <w:pStyle w:val="a"/>
            <w:numPr>
              <w:numId w:val="22"/>
            </w:numPr>
            <w:tabs>
              <w:tab w:val="left" w:pos="-720"/>
              <w:tab w:val="num" w:pos="720"/>
            </w:tabs>
            <w:ind w:left="720" w:hanging="360"/>
          </w:pPr>
        </w:pPrChange>
      </w:pPr>
      <w:ins w:id="41" w:author="samuel.harkness" w:date="2014-01-16T14:08:00Z">
        <w:r>
          <w:t xml:space="preserve">Windowing allows you to sample a more representative waveform.  For many cases, we are not sampling perfect sinusoids, and the ends of our sample may not align correctly as they should with a continuous waveform.  </w:t>
        </w:r>
        <w:proofErr w:type="gramStart"/>
        <w:r>
          <w:t xml:space="preserve">This </w:t>
        </w:r>
      </w:ins>
      <w:ins w:id="42" w:author="samuel.harkness" w:date="2014-01-16T14:09:00Z">
        <w:r>
          <w:t>inconsistencies</w:t>
        </w:r>
      </w:ins>
      <w:proofErr w:type="gramEnd"/>
      <w:ins w:id="43" w:author="samuel.harkness" w:date="2014-01-16T14:08:00Z">
        <w:r>
          <w:t xml:space="preserve"> </w:t>
        </w:r>
      </w:ins>
      <w:ins w:id="44" w:author="samuel.harkness" w:date="2014-01-16T14:09:00Z">
        <w:r>
          <w:t>introduce high-frequency inaccuracies to our FFT.  Windowing allows us to smooth out these inconsistencies.</w:t>
        </w:r>
      </w:ins>
    </w:p>
    <w:p w:rsidR="00BD726A" w:rsidRDefault="00BD726A" w:rsidP="00BD726A">
      <w:pPr>
        <w:pStyle w:val="a"/>
        <w:numPr>
          <w:ilvl w:val="0"/>
          <w:numId w:val="0"/>
        </w:numPr>
        <w:tabs>
          <w:tab w:val="left" w:pos="-720"/>
        </w:tabs>
        <w:rPr>
          <w:rFonts w:ascii="Arial" w:hAnsi="Arial" w:cs="Arial"/>
          <w:b/>
        </w:rPr>
      </w:pPr>
      <w:proofErr w:type="gramStart"/>
      <w:r>
        <w:rPr>
          <w:rFonts w:ascii="Arial" w:hAnsi="Arial" w:cs="Arial"/>
          <w:b/>
        </w:rPr>
        <w:t>Square wave</w:t>
      </w:r>
      <w:r w:rsidRPr="00634330">
        <w:rPr>
          <w:rFonts w:ascii="Arial" w:hAnsi="Arial" w:cs="Arial"/>
          <w:b/>
        </w:rPr>
        <w:t xml:space="preserve"> in the Frequency and Time Domain.</w:t>
      </w:r>
      <w:proofErr w:type="gramEnd"/>
    </w:p>
    <w:p w:rsidR="00A03835" w:rsidRDefault="00A03835" w:rsidP="00BD726A">
      <w:pPr>
        <w:pStyle w:val="a"/>
        <w:numPr>
          <w:ilvl w:val="0"/>
          <w:numId w:val="0"/>
        </w:numPr>
        <w:tabs>
          <w:tab w:val="left" w:pos="-720"/>
        </w:tabs>
      </w:pPr>
    </w:p>
    <w:p w:rsidR="00BD726A" w:rsidRDefault="00BD726A" w:rsidP="00A03835">
      <w:pPr>
        <w:pStyle w:val="a"/>
        <w:numPr>
          <w:ilvl w:val="0"/>
          <w:numId w:val="4"/>
        </w:numPr>
        <w:tabs>
          <w:tab w:val="left" w:pos="-720"/>
        </w:tabs>
      </w:pPr>
      <w:r>
        <w:t xml:space="preserve">Change the input signal to a 2V p-p square wave.  </w:t>
      </w:r>
    </w:p>
    <w:p w:rsidR="00BD726A" w:rsidRDefault="00BD726A" w:rsidP="00BD726A">
      <w:pPr>
        <w:pStyle w:val="a"/>
        <w:numPr>
          <w:ilvl w:val="0"/>
          <w:numId w:val="28"/>
        </w:numPr>
        <w:tabs>
          <w:tab w:val="left" w:pos="-720"/>
        </w:tabs>
        <w:rPr>
          <w:ins w:id="45" w:author="samuel.harkness" w:date="2014-01-16T14:11:00Z"/>
        </w:rPr>
      </w:pPr>
      <w:r>
        <w:t xml:space="preserve">Record the frequencies and </w:t>
      </w:r>
      <w:r w:rsidRPr="0079781E">
        <w:rPr>
          <w:u w:val="single"/>
        </w:rPr>
        <w:t>linear</w:t>
      </w:r>
      <w:r>
        <w:t xml:space="preserve"> magnitudes of the 5 spectral components visible.  </w:t>
      </w:r>
    </w:p>
    <w:p w:rsidR="00653205" w:rsidRDefault="00653205">
      <w:pPr>
        <w:pStyle w:val="a"/>
        <w:numPr>
          <w:ilvl w:val="1"/>
          <w:numId w:val="28"/>
        </w:numPr>
        <w:tabs>
          <w:tab w:val="left" w:pos="-720"/>
        </w:tabs>
        <w:rPr>
          <w:ins w:id="46" w:author="samuel.harkness" w:date="2014-01-16T14:12:00Z"/>
        </w:rPr>
        <w:pPrChange w:id="47" w:author="samuel.harkness" w:date="2014-01-16T14:11:00Z">
          <w:pPr>
            <w:pStyle w:val="a"/>
            <w:numPr>
              <w:numId w:val="28"/>
            </w:numPr>
            <w:tabs>
              <w:tab w:val="left" w:pos="-720"/>
              <w:tab w:val="num" w:pos="720"/>
            </w:tabs>
            <w:ind w:left="720" w:hanging="360"/>
          </w:pPr>
        </w:pPrChange>
      </w:pPr>
      <w:ins w:id="48" w:author="samuel.harkness" w:date="2014-01-16T14:11:00Z">
        <w:r>
          <w:t xml:space="preserve">896 </w:t>
        </w:r>
        <w:proofErr w:type="spellStart"/>
        <w:r>
          <w:t>mV</w:t>
        </w:r>
      </w:ins>
      <w:ins w:id="49" w:author="samuel.harkness" w:date="2014-01-16T14:12:00Z">
        <w:r>
          <w:t>_</w:t>
        </w:r>
      </w:ins>
      <w:ins w:id="50" w:author="samuel.harkness" w:date="2014-01-16T14:11:00Z">
        <w:r>
          <w:t>rms</w:t>
        </w:r>
        <w:proofErr w:type="spellEnd"/>
        <w:r>
          <w:t xml:space="preserve"> @ </w:t>
        </w:r>
      </w:ins>
      <w:ins w:id="51" w:author="samuel.harkness" w:date="2014-01-16T14:12:00Z">
        <w:r>
          <w:t>2.5 kHz</w:t>
        </w:r>
      </w:ins>
    </w:p>
    <w:p w:rsidR="00653205" w:rsidRDefault="00653205">
      <w:pPr>
        <w:pStyle w:val="a"/>
        <w:numPr>
          <w:ilvl w:val="1"/>
          <w:numId w:val="28"/>
        </w:numPr>
        <w:tabs>
          <w:tab w:val="left" w:pos="-720"/>
        </w:tabs>
        <w:rPr>
          <w:ins w:id="52" w:author="samuel.harkness" w:date="2014-01-16T14:12:00Z"/>
        </w:rPr>
        <w:pPrChange w:id="53" w:author="samuel.harkness" w:date="2014-01-16T14:11:00Z">
          <w:pPr>
            <w:pStyle w:val="a"/>
            <w:numPr>
              <w:numId w:val="28"/>
            </w:numPr>
            <w:tabs>
              <w:tab w:val="left" w:pos="-720"/>
              <w:tab w:val="num" w:pos="720"/>
            </w:tabs>
            <w:ind w:left="720" w:hanging="360"/>
          </w:pPr>
        </w:pPrChange>
      </w:pPr>
      <w:ins w:id="54" w:author="samuel.harkness" w:date="2014-01-16T14:12:00Z">
        <w:r>
          <w:t xml:space="preserve">300 </w:t>
        </w:r>
        <w:proofErr w:type="spellStart"/>
        <w:r>
          <w:t>mV_rms</w:t>
        </w:r>
        <w:proofErr w:type="spellEnd"/>
        <w:r>
          <w:t xml:space="preserve"> @ 7.5 kHz</w:t>
        </w:r>
      </w:ins>
    </w:p>
    <w:p w:rsidR="00653205" w:rsidRDefault="00653205">
      <w:pPr>
        <w:pStyle w:val="a"/>
        <w:numPr>
          <w:ilvl w:val="1"/>
          <w:numId w:val="28"/>
        </w:numPr>
        <w:tabs>
          <w:tab w:val="left" w:pos="-720"/>
        </w:tabs>
        <w:rPr>
          <w:ins w:id="55" w:author="samuel.harkness" w:date="2014-01-16T14:12:00Z"/>
        </w:rPr>
        <w:pPrChange w:id="56" w:author="samuel.harkness" w:date="2014-01-16T14:11:00Z">
          <w:pPr>
            <w:pStyle w:val="a"/>
            <w:numPr>
              <w:numId w:val="28"/>
            </w:numPr>
            <w:tabs>
              <w:tab w:val="left" w:pos="-720"/>
              <w:tab w:val="num" w:pos="720"/>
            </w:tabs>
            <w:ind w:left="720" w:hanging="360"/>
          </w:pPr>
        </w:pPrChange>
      </w:pPr>
      <w:ins w:id="57" w:author="samuel.harkness" w:date="2014-01-16T14:12:00Z">
        <w:r>
          <w:t xml:space="preserve">180 </w:t>
        </w:r>
        <w:proofErr w:type="spellStart"/>
        <w:r>
          <w:t>mV_rms</w:t>
        </w:r>
        <w:proofErr w:type="spellEnd"/>
        <w:r>
          <w:t xml:space="preserve"> @ 12.5 kHz</w:t>
        </w:r>
      </w:ins>
    </w:p>
    <w:p w:rsidR="00653205" w:rsidRDefault="00653205">
      <w:pPr>
        <w:pStyle w:val="a"/>
        <w:numPr>
          <w:ilvl w:val="1"/>
          <w:numId w:val="28"/>
        </w:numPr>
        <w:tabs>
          <w:tab w:val="left" w:pos="-720"/>
        </w:tabs>
        <w:rPr>
          <w:ins w:id="58" w:author="samuel.harkness" w:date="2014-01-16T14:12:00Z"/>
        </w:rPr>
        <w:pPrChange w:id="59" w:author="samuel.harkness" w:date="2014-01-16T14:11:00Z">
          <w:pPr>
            <w:pStyle w:val="a"/>
            <w:numPr>
              <w:numId w:val="28"/>
            </w:numPr>
            <w:tabs>
              <w:tab w:val="left" w:pos="-720"/>
              <w:tab w:val="num" w:pos="720"/>
            </w:tabs>
            <w:ind w:left="720" w:hanging="360"/>
          </w:pPr>
        </w:pPrChange>
      </w:pPr>
      <w:ins w:id="60" w:author="samuel.harkness" w:date="2014-01-16T14:12:00Z">
        <w:r>
          <w:t xml:space="preserve">130 </w:t>
        </w:r>
        <w:proofErr w:type="spellStart"/>
        <w:r>
          <w:t>mV_rms</w:t>
        </w:r>
        <w:proofErr w:type="spellEnd"/>
        <w:r>
          <w:t xml:space="preserve"> @ 17.5 kHz</w:t>
        </w:r>
      </w:ins>
    </w:p>
    <w:p w:rsidR="00653205" w:rsidRDefault="00653205">
      <w:pPr>
        <w:pStyle w:val="a"/>
        <w:numPr>
          <w:ilvl w:val="1"/>
          <w:numId w:val="28"/>
        </w:numPr>
        <w:tabs>
          <w:tab w:val="left" w:pos="-720"/>
        </w:tabs>
        <w:pPrChange w:id="61" w:author="samuel.harkness" w:date="2014-01-16T14:11:00Z">
          <w:pPr>
            <w:pStyle w:val="a"/>
            <w:numPr>
              <w:numId w:val="28"/>
            </w:numPr>
            <w:tabs>
              <w:tab w:val="left" w:pos="-720"/>
              <w:tab w:val="num" w:pos="720"/>
            </w:tabs>
            <w:ind w:left="720" w:hanging="360"/>
          </w:pPr>
        </w:pPrChange>
      </w:pPr>
      <w:ins w:id="62" w:author="samuel.harkness" w:date="2014-01-16T14:13:00Z">
        <w:r>
          <w:t xml:space="preserve">96 </w:t>
        </w:r>
        <w:proofErr w:type="spellStart"/>
        <w:r>
          <w:t>mV_rms</w:t>
        </w:r>
        <w:proofErr w:type="spellEnd"/>
        <w:r>
          <w:t xml:space="preserve"> @ 22.5 kHz</w:t>
        </w:r>
      </w:ins>
    </w:p>
    <w:p w:rsidR="00BD726A" w:rsidRDefault="00BD726A" w:rsidP="00BD726A">
      <w:pPr>
        <w:pStyle w:val="a"/>
        <w:numPr>
          <w:ilvl w:val="0"/>
          <w:numId w:val="28"/>
        </w:numPr>
        <w:tabs>
          <w:tab w:val="left" w:pos="-720"/>
        </w:tabs>
      </w:pPr>
      <w:r>
        <w:rPr>
          <w:u w:val="single"/>
        </w:rPr>
        <w:t>Make a table and c</w:t>
      </w:r>
      <w:r w:rsidRPr="002F03FC">
        <w:rPr>
          <w:u w:val="single"/>
        </w:rPr>
        <w:t>ompare the values recorded to the theoretical values</w:t>
      </w:r>
      <w:r>
        <w:rPr>
          <w:u w:val="single"/>
        </w:rPr>
        <w:t xml:space="preserve"> you calculate</w:t>
      </w:r>
      <w:r>
        <w:t xml:space="preserve">.  </w:t>
      </w:r>
    </w:p>
    <w:p w:rsidR="00BD726A" w:rsidRDefault="00BD726A" w:rsidP="00BD726A">
      <w:pPr>
        <w:pStyle w:val="a"/>
        <w:numPr>
          <w:ilvl w:val="0"/>
          <w:numId w:val="0"/>
        </w:numPr>
        <w:tabs>
          <w:tab w:val="left" w:pos="-720"/>
        </w:tabs>
        <w:ind w:left="360"/>
      </w:pPr>
    </w:p>
    <w:p w:rsidR="00BD726A" w:rsidRDefault="00BD726A" w:rsidP="00BD726A">
      <w:pPr>
        <w:pStyle w:val="a"/>
        <w:numPr>
          <w:ilvl w:val="0"/>
          <w:numId w:val="4"/>
        </w:numPr>
        <w:tabs>
          <w:tab w:val="left" w:pos="-720"/>
        </w:tabs>
      </w:pPr>
      <w:r>
        <w:t xml:space="preserve">Change the input frequency to 2.4 KHz.  </w:t>
      </w:r>
    </w:p>
    <w:p w:rsidR="00BD726A" w:rsidRDefault="00BD726A" w:rsidP="00BD726A">
      <w:pPr>
        <w:pStyle w:val="a"/>
        <w:numPr>
          <w:ilvl w:val="0"/>
          <w:numId w:val="31"/>
        </w:numPr>
        <w:tabs>
          <w:tab w:val="left" w:pos="-720"/>
        </w:tabs>
      </w:pPr>
      <w:r>
        <w:t xml:space="preserve">What are all of the additional spectral components due to? </w:t>
      </w:r>
      <w:ins w:id="63" w:author="samuel.harkness" w:date="2014-01-16T14:14:00Z">
        <w:r w:rsidR="003772C1">
          <w:t xml:space="preserve">Because 2.5 kHz is an integer divisor of the sample rate (50 kHz), the aliased </w:t>
        </w:r>
      </w:ins>
      <w:ins w:id="64" w:author="samuel.harkness" w:date="2014-01-16T14:16:00Z">
        <w:r w:rsidR="003772C1">
          <w:t>harmonics</w:t>
        </w:r>
      </w:ins>
      <w:ins w:id="65" w:author="samuel.harkness" w:date="2014-01-16T14:14:00Z">
        <w:r w:rsidR="003772C1">
          <w:t xml:space="preserve"> fold onto the existing harmonics.  2.4 kHz is not an integer divisor of the sample rate, so the aliased </w:t>
        </w:r>
      </w:ins>
      <w:ins w:id="66" w:author="samuel.harkness" w:date="2014-01-16T14:16:00Z">
        <w:r w:rsidR="003772C1">
          <w:t>harmonics</w:t>
        </w:r>
      </w:ins>
      <w:ins w:id="67" w:author="samuel.harkness" w:date="2014-01-16T14:14:00Z">
        <w:r w:rsidR="003772C1">
          <w:t xml:space="preserve"> do not fold onto the existing harmonics.</w:t>
        </w:r>
      </w:ins>
    </w:p>
    <w:p w:rsidR="00BD726A" w:rsidRDefault="00BD726A" w:rsidP="00BD726A">
      <w:pPr>
        <w:pStyle w:val="a"/>
        <w:numPr>
          <w:ilvl w:val="0"/>
          <w:numId w:val="31"/>
        </w:numPr>
        <w:tabs>
          <w:tab w:val="left" w:pos="-720"/>
        </w:tabs>
      </w:pPr>
      <w:r>
        <w:t>How would you eliminate this effect?</w:t>
      </w:r>
    </w:p>
    <w:p w:rsidR="007A17EF" w:rsidRDefault="007A17EF" w:rsidP="004339D1">
      <w:pPr>
        <w:pStyle w:val="a"/>
        <w:numPr>
          <w:ilvl w:val="0"/>
          <w:numId w:val="0"/>
        </w:numPr>
        <w:tabs>
          <w:tab w:val="left" w:pos="-720"/>
        </w:tabs>
      </w:pPr>
    </w:p>
    <w:p w:rsidR="008E470F" w:rsidRDefault="008E470F" w:rsidP="004339D1">
      <w:pPr>
        <w:pStyle w:val="a"/>
        <w:numPr>
          <w:ilvl w:val="0"/>
          <w:numId w:val="0"/>
        </w:numPr>
        <w:tabs>
          <w:tab w:val="left" w:pos="-720"/>
        </w:tabs>
        <w:ind w:left="720"/>
      </w:pPr>
    </w:p>
    <w:p w:rsidR="00A447F7" w:rsidRDefault="00A447F7" w:rsidP="00A447F7">
      <w:pPr>
        <w:rPr>
          <w:rFonts w:ascii="Arial" w:hAnsi="Arial" w:cs="Arial"/>
          <w:b/>
          <w:bCs/>
          <w:u w:val="single"/>
        </w:rPr>
      </w:pPr>
      <w:r>
        <w:rPr>
          <w:rFonts w:ascii="Arial" w:hAnsi="Arial" w:cs="Arial"/>
          <w:b/>
          <w:bCs/>
          <w:u w:val="single"/>
        </w:rPr>
        <w:t>Report:</w:t>
      </w:r>
    </w:p>
    <w:p w:rsidR="00DC3C9C" w:rsidRDefault="00DC3C9C" w:rsidP="00A447F7">
      <w:pPr>
        <w:rPr>
          <w:bCs/>
        </w:rPr>
      </w:pPr>
    </w:p>
    <w:p w:rsidR="00DC3C9C" w:rsidRPr="00DC3C9C" w:rsidRDefault="00E410A7" w:rsidP="00A447F7">
      <w:pPr>
        <w:rPr>
          <w:bCs/>
        </w:rPr>
      </w:pPr>
      <w:r>
        <w:rPr>
          <w:bCs/>
        </w:rPr>
        <w:t>Turn in the completed report form next week at the beginning of lab</w:t>
      </w:r>
    </w:p>
    <w:p w:rsidR="00A447F7" w:rsidRDefault="00A447F7" w:rsidP="004339D1">
      <w:pPr>
        <w:pStyle w:val="a"/>
        <w:numPr>
          <w:ilvl w:val="0"/>
          <w:numId w:val="0"/>
        </w:numPr>
        <w:tabs>
          <w:tab w:val="left" w:pos="-720"/>
        </w:tabs>
      </w:pPr>
      <w:r>
        <w:t>Grading will consist of:</w:t>
      </w:r>
    </w:p>
    <w:p w:rsidR="00A447F7" w:rsidRDefault="004A15D5" w:rsidP="004339D1">
      <w:pPr>
        <w:pStyle w:val="a"/>
        <w:numPr>
          <w:ilvl w:val="0"/>
          <w:numId w:val="23"/>
        </w:numPr>
        <w:tabs>
          <w:tab w:val="left" w:pos="-720"/>
        </w:tabs>
      </w:pPr>
      <w:r>
        <w:t>Prelab question answers</w:t>
      </w:r>
    </w:p>
    <w:p w:rsidR="00A447F7" w:rsidRDefault="00A447F7" w:rsidP="004339D1">
      <w:pPr>
        <w:pStyle w:val="a"/>
        <w:numPr>
          <w:ilvl w:val="0"/>
          <w:numId w:val="23"/>
        </w:numPr>
        <w:tabs>
          <w:tab w:val="left" w:pos="-720"/>
        </w:tabs>
      </w:pPr>
      <w:r>
        <w:t>Clarity and completeness of graphs</w:t>
      </w:r>
    </w:p>
    <w:p w:rsidR="00A447F7" w:rsidRDefault="00A447F7" w:rsidP="004339D1">
      <w:pPr>
        <w:pStyle w:val="a"/>
        <w:numPr>
          <w:ilvl w:val="0"/>
          <w:numId w:val="23"/>
        </w:numPr>
        <w:tabs>
          <w:tab w:val="left" w:pos="-720"/>
        </w:tabs>
      </w:pPr>
      <w:r>
        <w:t xml:space="preserve">Answers to the lab questions. </w:t>
      </w:r>
      <w:r w:rsidR="007A71F0">
        <w:t xml:space="preserve"> </w:t>
      </w:r>
      <w:r w:rsidRPr="00A447F7">
        <w:t xml:space="preserve">Your analysis aspects </w:t>
      </w:r>
      <w:r>
        <w:t xml:space="preserve">of </w:t>
      </w:r>
      <w:r w:rsidRPr="00A447F7">
        <w:t>data collected</w:t>
      </w:r>
      <w:r>
        <w:t xml:space="preserve"> (theory vs. measured results)</w:t>
      </w:r>
    </w:p>
    <w:p w:rsidR="001B7F1A" w:rsidRDefault="004A15D5" w:rsidP="00A03835">
      <w:pPr>
        <w:pStyle w:val="a"/>
        <w:numPr>
          <w:ilvl w:val="0"/>
          <w:numId w:val="0"/>
        </w:numPr>
        <w:tabs>
          <w:tab w:val="left" w:pos="-720"/>
        </w:tabs>
        <w:rPr>
          <w:b/>
        </w:rPr>
        <w:sectPr w:rsidR="001B7F1A" w:rsidSect="00377C3B">
          <w:headerReference w:type="default" r:id="rId8"/>
          <w:footerReference w:type="default" r:id="rId9"/>
          <w:headerReference w:type="first" r:id="rId10"/>
          <w:endnotePr>
            <w:numFmt w:val="decimal"/>
          </w:endnotePr>
          <w:pgSz w:w="12240" w:h="15840" w:code="1"/>
          <w:pgMar w:top="1008" w:right="1440" w:bottom="864" w:left="1440" w:header="994" w:footer="1066" w:gutter="0"/>
          <w:cols w:space="720"/>
          <w:noEndnote/>
        </w:sectPr>
      </w:pPr>
      <w:r w:rsidRPr="004A15D5">
        <w:rPr>
          <w:b/>
        </w:rPr>
        <w:t>Be sure your answers to the lab questio</w:t>
      </w:r>
      <w:r w:rsidR="000D075C">
        <w:rPr>
          <w:b/>
        </w:rPr>
        <w:t>ns are easy to find</w:t>
      </w:r>
      <w:r w:rsidRPr="004A15D5">
        <w:rPr>
          <w:b/>
        </w:rPr>
        <w:t>!</w:t>
      </w:r>
    </w:p>
    <w:p w:rsidR="00DC3C9C" w:rsidRDefault="00DC3C9C" w:rsidP="00A03835">
      <w:pPr>
        <w:pStyle w:val="a"/>
        <w:numPr>
          <w:ilvl w:val="0"/>
          <w:numId w:val="0"/>
        </w:numPr>
        <w:tabs>
          <w:tab w:val="left" w:pos="-720"/>
        </w:tabs>
        <w:rPr>
          <w:b/>
        </w:rPr>
      </w:pPr>
    </w:p>
    <w:p w:rsidR="00E410A7" w:rsidRPr="00E410A7" w:rsidRDefault="00E410A7" w:rsidP="00E410A7">
      <w:pPr>
        <w:pStyle w:val="a"/>
        <w:numPr>
          <w:ilvl w:val="0"/>
          <w:numId w:val="37"/>
        </w:numPr>
        <w:tabs>
          <w:tab w:val="left" w:pos="-720"/>
        </w:tabs>
        <w:rPr>
          <w:rFonts w:ascii="Arial" w:hAnsi="Arial" w:cs="Arial"/>
          <w:b/>
        </w:rPr>
      </w:pPr>
      <w:r w:rsidRPr="00E410A7">
        <w:rPr>
          <w:rFonts w:ascii="Arial" w:hAnsi="Arial" w:cs="Arial"/>
          <w:b/>
        </w:rPr>
        <w:t xml:space="preserve">Attach your pre-lab </w:t>
      </w:r>
      <w:r w:rsidR="00E512C3">
        <w:rPr>
          <w:rFonts w:ascii="Arial" w:hAnsi="Arial" w:cs="Arial"/>
          <w:b/>
        </w:rPr>
        <w:t>work</w:t>
      </w:r>
      <w:r w:rsidRPr="00E410A7">
        <w:rPr>
          <w:rFonts w:ascii="Arial" w:hAnsi="Arial" w:cs="Arial"/>
          <w:b/>
        </w:rPr>
        <w:t xml:space="preserve"> to this report.</w:t>
      </w:r>
    </w:p>
    <w:p w:rsidR="00E410A7" w:rsidRDefault="00E410A7" w:rsidP="00A03835">
      <w:pPr>
        <w:pStyle w:val="a"/>
        <w:numPr>
          <w:ilvl w:val="0"/>
          <w:numId w:val="0"/>
        </w:numPr>
        <w:tabs>
          <w:tab w:val="left" w:pos="-720"/>
        </w:tabs>
        <w:rPr>
          <w:b/>
        </w:rPr>
      </w:pPr>
    </w:p>
    <w:p w:rsidR="00A03835" w:rsidRPr="00634330" w:rsidRDefault="00A03835" w:rsidP="00E512C3">
      <w:pPr>
        <w:pStyle w:val="a"/>
        <w:numPr>
          <w:ilvl w:val="0"/>
          <w:numId w:val="0"/>
        </w:numPr>
        <w:tabs>
          <w:tab w:val="left" w:pos="-720"/>
          <w:tab w:val="left" w:pos="7428"/>
        </w:tabs>
        <w:rPr>
          <w:rFonts w:ascii="Arial" w:hAnsi="Arial" w:cs="Arial"/>
          <w:b/>
        </w:rPr>
      </w:pPr>
      <w:proofErr w:type="gramStart"/>
      <w:r w:rsidRPr="00634330">
        <w:rPr>
          <w:rFonts w:ascii="Arial" w:hAnsi="Arial" w:cs="Arial"/>
          <w:b/>
        </w:rPr>
        <w:t>Sinewave in the Frequency and Time Domain.</w:t>
      </w:r>
      <w:proofErr w:type="gramEnd"/>
      <w:r w:rsidR="00E512C3">
        <w:rPr>
          <w:rFonts w:ascii="Arial" w:hAnsi="Arial" w:cs="Arial"/>
          <w:b/>
        </w:rPr>
        <w:tab/>
      </w:r>
    </w:p>
    <w:p w:rsidR="00A03835" w:rsidRDefault="00A03835" w:rsidP="00A03835">
      <w:pPr>
        <w:pStyle w:val="a"/>
        <w:numPr>
          <w:ilvl w:val="0"/>
          <w:numId w:val="0"/>
        </w:numPr>
        <w:tabs>
          <w:tab w:val="left" w:pos="-720"/>
        </w:tabs>
      </w:pPr>
    </w:p>
    <w:p w:rsidR="00A03835" w:rsidRDefault="00A03835" w:rsidP="00A03835">
      <w:pPr>
        <w:pStyle w:val="a"/>
        <w:numPr>
          <w:ilvl w:val="0"/>
          <w:numId w:val="33"/>
        </w:numPr>
        <w:tabs>
          <w:tab w:val="left" w:pos="-720"/>
        </w:tabs>
      </w:pPr>
      <w:r>
        <w:t>Use a signal generator to get a 2V p-p 2.5 KHz sinusoid.  Observe the signal with an oscilloscope:</w:t>
      </w:r>
    </w:p>
    <w:p w:rsidR="00A03835" w:rsidRDefault="00A03835" w:rsidP="00A03835">
      <w:pPr>
        <w:pStyle w:val="a"/>
        <w:numPr>
          <w:ilvl w:val="0"/>
          <w:numId w:val="27"/>
        </w:numPr>
        <w:tabs>
          <w:tab w:val="left" w:pos="-720"/>
        </w:tabs>
      </w:pPr>
      <w:r>
        <w:t xml:space="preserve">What is the sample rate of the scope given the above settings?  </w:t>
      </w:r>
    </w:p>
    <w:p w:rsidR="00A03835" w:rsidRPr="0013197D" w:rsidRDefault="009644B4" w:rsidP="00A03835">
      <w:pPr>
        <w:pStyle w:val="a"/>
        <w:numPr>
          <w:ilvl w:val="0"/>
          <w:numId w:val="0"/>
        </w:numPr>
        <w:tabs>
          <w:tab w:val="left" w:pos="-720"/>
        </w:tabs>
        <w:ind w:left="1440" w:hanging="720"/>
        <w:rPr>
          <w:b/>
          <w:rPrChange w:id="68" w:author="Samuel Harkness" w:date="2014-01-20T13:29:00Z">
            <w:rPr/>
          </w:rPrChange>
        </w:rPr>
      </w:pPr>
      <w:ins w:id="69" w:author="samuel.harkness" w:date="2014-01-17T12:52:00Z">
        <w:r w:rsidRPr="0013197D">
          <w:rPr>
            <w:b/>
            <w:rPrChange w:id="70" w:author="Samuel Harkness" w:date="2014-01-20T13:29:00Z">
              <w:rPr/>
            </w:rPrChange>
          </w:rPr>
          <w:t xml:space="preserve">50 </w:t>
        </w:r>
        <w:proofErr w:type="spellStart"/>
        <w:r w:rsidRPr="0013197D">
          <w:rPr>
            <w:b/>
            <w:rPrChange w:id="71" w:author="Samuel Harkness" w:date="2014-01-20T13:29:00Z">
              <w:rPr/>
            </w:rPrChange>
          </w:rPr>
          <w:t>kS</w:t>
        </w:r>
        <w:proofErr w:type="spellEnd"/>
        <w:r w:rsidRPr="0013197D">
          <w:rPr>
            <w:b/>
            <w:rPrChange w:id="72" w:author="Samuel Harkness" w:date="2014-01-20T13:29:00Z">
              <w:rPr/>
            </w:rPrChange>
          </w:rPr>
          <w:t>/s</w:t>
        </w:r>
      </w:ins>
    </w:p>
    <w:p w:rsidR="00A03835" w:rsidRDefault="00A03835" w:rsidP="00A03835">
      <w:pPr>
        <w:pStyle w:val="a"/>
        <w:numPr>
          <w:ilvl w:val="0"/>
          <w:numId w:val="0"/>
        </w:numPr>
        <w:tabs>
          <w:tab w:val="left" w:pos="-720"/>
        </w:tabs>
        <w:ind w:left="1440" w:hanging="720"/>
      </w:pPr>
    </w:p>
    <w:p w:rsidR="00A03835" w:rsidRDefault="00A03835" w:rsidP="00A03835">
      <w:pPr>
        <w:pStyle w:val="a"/>
        <w:numPr>
          <w:ilvl w:val="0"/>
          <w:numId w:val="27"/>
        </w:numPr>
        <w:tabs>
          <w:tab w:val="left" w:pos="-720"/>
        </w:tabs>
      </w:pPr>
      <w:r>
        <w:t>What is the maximum frequency that can be analyzed without aliasing?</w:t>
      </w:r>
    </w:p>
    <w:p w:rsidR="00A03835" w:rsidRPr="0013197D" w:rsidRDefault="009644B4" w:rsidP="00A03835">
      <w:pPr>
        <w:pStyle w:val="a"/>
        <w:numPr>
          <w:ilvl w:val="0"/>
          <w:numId w:val="0"/>
        </w:numPr>
        <w:tabs>
          <w:tab w:val="left" w:pos="-720"/>
        </w:tabs>
        <w:ind w:left="1440" w:hanging="720"/>
        <w:rPr>
          <w:b/>
          <w:rPrChange w:id="73" w:author="Samuel Harkness" w:date="2014-01-20T13:29:00Z">
            <w:rPr/>
          </w:rPrChange>
        </w:rPr>
      </w:pPr>
      <w:ins w:id="74" w:author="samuel.harkness" w:date="2014-01-17T12:53:00Z">
        <w:r w:rsidRPr="0013197D">
          <w:rPr>
            <w:b/>
            <w:rPrChange w:id="75" w:author="Samuel Harkness" w:date="2014-01-20T13:29:00Z">
              <w:rPr/>
            </w:rPrChange>
          </w:rPr>
          <w:t>25 kHz</w:t>
        </w:r>
      </w:ins>
    </w:p>
    <w:p w:rsidR="00A03835" w:rsidRDefault="00A03835" w:rsidP="00A03835">
      <w:pPr>
        <w:pStyle w:val="a"/>
        <w:numPr>
          <w:ilvl w:val="0"/>
          <w:numId w:val="0"/>
        </w:numPr>
        <w:tabs>
          <w:tab w:val="left" w:pos="-720"/>
        </w:tabs>
        <w:ind w:left="1440" w:hanging="720"/>
      </w:pPr>
    </w:p>
    <w:p w:rsidR="00A03835" w:rsidRDefault="00A03835" w:rsidP="00A03835">
      <w:pPr>
        <w:pStyle w:val="a"/>
        <w:numPr>
          <w:ilvl w:val="0"/>
          <w:numId w:val="27"/>
        </w:numPr>
        <w:tabs>
          <w:tab w:val="left" w:pos="-720"/>
        </w:tabs>
      </w:pPr>
      <w:r>
        <w:t>Use the scope markers to determine the amplitude in dBV and the frequency of the input signal.  How do these compare to the theoretical values?</w:t>
      </w:r>
    </w:p>
    <w:p w:rsidR="00A03835" w:rsidRDefault="00A03835" w:rsidP="00A03835">
      <w:pPr>
        <w:pStyle w:val="a"/>
        <w:numPr>
          <w:ilvl w:val="0"/>
          <w:numId w:val="0"/>
        </w:numPr>
        <w:tabs>
          <w:tab w:val="left" w:pos="-720"/>
        </w:tabs>
        <w:ind w:left="1440" w:hanging="720"/>
        <w:rPr>
          <w:ins w:id="76" w:author="Samuel Harkness" w:date="2014-01-20T13:16:00Z"/>
        </w:rPr>
      </w:pPr>
    </w:p>
    <w:tbl>
      <w:tblPr>
        <w:tblW w:w="4908" w:type="dxa"/>
        <w:tblInd w:w="1950" w:type="dxa"/>
        <w:tblLook w:val="04A0" w:firstRow="1" w:lastRow="0" w:firstColumn="1" w:lastColumn="0" w:noHBand="0" w:noVBand="1"/>
        <w:tblPrChange w:id="77" w:author="samuel.harkness" w:date="2014-01-23T12:51:00Z">
          <w:tblPr>
            <w:tblW w:w="4460" w:type="dxa"/>
            <w:tblInd w:w="93" w:type="dxa"/>
            <w:tblLook w:val="04A0" w:firstRow="1" w:lastRow="0" w:firstColumn="1" w:lastColumn="0" w:noHBand="0" w:noVBand="1"/>
          </w:tblPr>
        </w:tblPrChange>
      </w:tblPr>
      <w:tblGrid>
        <w:gridCol w:w="1153"/>
        <w:gridCol w:w="1780"/>
        <w:gridCol w:w="1975"/>
        <w:tblGridChange w:id="78">
          <w:tblGrid>
            <w:gridCol w:w="1153"/>
            <w:gridCol w:w="1780"/>
            <w:gridCol w:w="1600"/>
          </w:tblGrid>
        </w:tblGridChange>
      </w:tblGrid>
      <w:tr w:rsidR="003C0742" w:rsidRPr="003C0742" w:rsidTr="001F18BF">
        <w:trPr>
          <w:trHeight w:val="360"/>
          <w:ins w:id="79" w:author="Samuel Harkness" w:date="2014-01-20T13:16:00Z"/>
          <w:trPrChange w:id="80" w:author="samuel.harkness" w:date="2014-01-23T12:51:00Z">
            <w:trPr>
              <w:trHeight w:val="360"/>
            </w:trPr>
          </w:trPrChange>
        </w:trPr>
        <w:tc>
          <w:tcPr>
            <w:tcW w:w="1153" w:type="dxa"/>
            <w:tcBorders>
              <w:top w:val="nil"/>
              <w:left w:val="nil"/>
              <w:bottom w:val="nil"/>
              <w:right w:val="nil"/>
            </w:tcBorders>
            <w:shd w:val="clear" w:color="auto" w:fill="auto"/>
            <w:noWrap/>
            <w:vAlign w:val="bottom"/>
            <w:hideMark/>
            <w:tcPrChange w:id="81" w:author="samuel.harkness" w:date="2014-01-23T12:51:00Z">
              <w:tcPr>
                <w:tcW w:w="1080" w:type="dxa"/>
                <w:tcBorders>
                  <w:top w:val="nil"/>
                  <w:left w:val="nil"/>
                  <w:bottom w:val="nil"/>
                  <w:right w:val="nil"/>
                </w:tcBorders>
                <w:shd w:val="clear" w:color="auto" w:fill="auto"/>
                <w:noWrap/>
                <w:vAlign w:val="bottom"/>
                <w:hideMark/>
              </w:tcPr>
            </w:tcPrChange>
          </w:tcPr>
          <w:p w:rsidR="003C0742" w:rsidRPr="003C0742" w:rsidRDefault="003C0742" w:rsidP="003C0742">
            <w:pPr>
              <w:widowControl/>
              <w:autoSpaceDE/>
              <w:autoSpaceDN/>
              <w:adjustRightInd/>
              <w:rPr>
                <w:ins w:id="82" w:author="Samuel Harkness" w:date="2014-01-20T13:16:00Z"/>
                <w:rFonts w:ascii="Calibri" w:hAnsi="Calibri"/>
                <w:color w:val="000000"/>
                <w:sz w:val="22"/>
                <w:szCs w:val="22"/>
              </w:rPr>
            </w:pPr>
            <w:ins w:id="83" w:author="Samuel Harkness" w:date="2014-01-20T13:16:00Z">
              <w:r w:rsidRPr="003C0742">
                <w:rPr>
                  <w:rFonts w:ascii="Calibri" w:hAnsi="Calibri"/>
                  <w:color w:val="000000"/>
                  <w:sz w:val="22"/>
                  <w:szCs w:val="22"/>
                </w:rPr>
                <w:t>Frequency</w:t>
              </w:r>
            </w:ins>
          </w:p>
        </w:tc>
        <w:tc>
          <w:tcPr>
            <w:tcW w:w="1780" w:type="dxa"/>
            <w:tcBorders>
              <w:top w:val="nil"/>
              <w:left w:val="nil"/>
              <w:bottom w:val="nil"/>
              <w:right w:val="nil"/>
            </w:tcBorders>
            <w:shd w:val="clear" w:color="auto" w:fill="auto"/>
            <w:noWrap/>
            <w:vAlign w:val="bottom"/>
            <w:hideMark/>
            <w:tcPrChange w:id="84" w:author="samuel.harkness" w:date="2014-01-23T12:51:00Z">
              <w:tcPr>
                <w:tcW w:w="1780" w:type="dxa"/>
                <w:tcBorders>
                  <w:top w:val="nil"/>
                  <w:left w:val="nil"/>
                  <w:bottom w:val="nil"/>
                  <w:right w:val="nil"/>
                </w:tcBorders>
                <w:shd w:val="clear" w:color="auto" w:fill="auto"/>
                <w:noWrap/>
                <w:vAlign w:val="bottom"/>
                <w:hideMark/>
              </w:tcPr>
            </w:tcPrChange>
          </w:tcPr>
          <w:p w:rsidR="003C0742" w:rsidRPr="003C0742" w:rsidRDefault="003C0742" w:rsidP="003C0742">
            <w:pPr>
              <w:widowControl/>
              <w:autoSpaceDE/>
              <w:autoSpaceDN/>
              <w:adjustRightInd/>
              <w:rPr>
                <w:ins w:id="85" w:author="Samuel Harkness" w:date="2014-01-20T13:16:00Z"/>
                <w:rFonts w:ascii="Calibri" w:hAnsi="Calibri"/>
                <w:color w:val="000000"/>
                <w:sz w:val="22"/>
                <w:szCs w:val="22"/>
              </w:rPr>
            </w:pPr>
            <w:ins w:id="86" w:author="Samuel Harkness" w:date="2014-01-20T13:16:00Z">
              <w:r w:rsidRPr="003C0742">
                <w:rPr>
                  <w:rFonts w:ascii="Calibri" w:hAnsi="Calibri"/>
                  <w:color w:val="000000"/>
                  <w:sz w:val="22"/>
                  <w:szCs w:val="22"/>
                </w:rPr>
                <w:t>Calculated [</w:t>
              </w:r>
              <w:proofErr w:type="spellStart"/>
              <w:r w:rsidRPr="003C0742">
                <w:rPr>
                  <w:rFonts w:ascii="Calibri" w:hAnsi="Calibri"/>
                  <w:color w:val="000000"/>
                  <w:sz w:val="22"/>
                  <w:szCs w:val="22"/>
                </w:rPr>
                <w:t>V</w:t>
              </w:r>
              <w:r w:rsidRPr="003C0742">
                <w:rPr>
                  <w:rFonts w:ascii="Calibri" w:hAnsi="Calibri"/>
                  <w:color w:val="000000"/>
                  <w:sz w:val="22"/>
                  <w:szCs w:val="22"/>
                  <w:vertAlign w:val="subscript"/>
                </w:rPr>
                <w:t>rms</w:t>
              </w:r>
              <w:proofErr w:type="spellEnd"/>
              <w:r w:rsidRPr="003C0742">
                <w:rPr>
                  <w:rFonts w:ascii="Calibri" w:hAnsi="Calibri"/>
                  <w:color w:val="000000"/>
                  <w:sz w:val="22"/>
                  <w:szCs w:val="22"/>
                </w:rPr>
                <w:t>]</w:t>
              </w:r>
            </w:ins>
          </w:p>
        </w:tc>
        <w:tc>
          <w:tcPr>
            <w:tcW w:w="1975" w:type="dxa"/>
            <w:tcBorders>
              <w:top w:val="nil"/>
              <w:left w:val="nil"/>
              <w:bottom w:val="nil"/>
              <w:right w:val="nil"/>
            </w:tcBorders>
            <w:shd w:val="clear" w:color="auto" w:fill="auto"/>
            <w:noWrap/>
            <w:vAlign w:val="bottom"/>
            <w:hideMark/>
            <w:tcPrChange w:id="87" w:author="samuel.harkness" w:date="2014-01-23T12:51:00Z">
              <w:tcPr>
                <w:tcW w:w="1600" w:type="dxa"/>
                <w:tcBorders>
                  <w:top w:val="nil"/>
                  <w:left w:val="nil"/>
                  <w:bottom w:val="nil"/>
                  <w:right w:val="nil"/>
                </w:tcBorders>
                <w:shd w:val="clear" w:color="auto" w:fill="auto"/>
                <w:noWrap/>
                <w:vAlign w:val="bottom"/>
                <w:hideMark/>
              </w:tcPr>
            </w:tcPrChange>
          </w:tcPr>
          <w:p w:rsidR="003C0742" w:rsidRPr="003C0742" w:rsidRDefault="003C0742" w:rsidP="003C0742">
            <w:pPr>
              <w:widowControl/>
              <w:autoSpaceDE/>
              <w:autoSpaceDN/>
              <w:adjustRightInd/>
              <w:rPr>
                <w:ins w:id="88" w:author="Samuel Harkness" w:date="2014-01-20T13:16:00Z"/>
                <w:rFonts w:ascii="Calibri" w:hAnsi="Calibri"/>
                <w:color w:val="000000"/>
                <w:sz w:val="22"/>
                <w:szCs w:val="22"/>
              </w:rPr>
            </w:pPr>
            <w:ins w:id="89" w:author="Samuel Harkness" w:date="2014-01-20T13:16:00Z">
              <w:r w:rsidRPr="003C0742">
                <w:rPr>
                  <w:rFonts w:ascii="Calibri" w:hAnsi="Calibri"/>
                  <w:color w:val="000000"/>
                  <w:sz w:val="22"/>
                  <w:szCs w:val="22"/>
                </w:rPr>
                <w:t>Measured [</w:t>
              </w:r>
              <w:proofErr w:type="spellStart"/>
              <w:r w:rsidRPr="003C0742">
                <w:rPr>
                  <w:rFonts w:ascii="Calibri" w:hAnsi="Calibri"/>
                  <w:color w:val="000000"/>
                  <w:sz w:val="22"/>
                  <w:szCs w:val="22"/>
                </w:rPr>
                <w:t>V</w:t>
              </w:r>
              <w:r w:rsidRPr="003C0742">
                <w:rPr>
                  <w:rFonts w:ascii="Calibri" w:hAnsi="Calibri"/>
                  <w:color w:val="000000"/>
                  <w:sz w:val="22"/>
                  <w:szCs w:val="22"/>
                  <w:vertAlign w:val="subscript"/>
                </w:rPr>
                <w:t>rms</w:t>
              </w:r>
              <w:proofErr w:type="spellEnd"/>
              <w:r w:rsidRPr="003C0742">
                <w:rPr>
                  <w:rFonts w:ascii="Calibri" w:hAnsi="Calibri"/>
                  <w:color w:val="000000"/>
                  <w:sz w:val="22"/>
                  <w:szCs w:val="22"/>
                </w:rPr>
                <w:t>]</w:t>
              </w:r>
            </w:ins>
          </w:p>
        </w:tc>
      </w:tr>
      <w:tr w:rsidR="003C0742" w:rsidRPr="003C0742" w:rsidTr="001F18BF">
        <w:trPr>
          <w:trHeight w:val="300"/>
          <w:ins w:id="90" w:author="Samuel Harkness" w:date="2014-01-20T13:16:00Z"/>
          <w:trPrChange w:id="91" w:author="samuel.harkness" w:date="2014-01-23T12:51:00Z">
            <w:trPr>
              <w:trHeight w:val="300"/>
            </w:trPr>
          </w:trPrChange>
        </w:trPr>
        <w:tc>
          <w:tcPr>
            <w:tcW w:w="1153" w:type="dxa"/>
            <w:tcBorders>
              <w:top w:val="nil"/>
              <w:left w:val="nil"/>
              <w:bottom w:val="nil"/>
              <w:right w:val="nil"/>
            </w:tcBorders>
            <w:shd w:val="clear" w:color="auto" w:fill="auto"/>
            <w:noWrap/>
            <w:vAlign w:val="bottom"/>
            <w:hideMark/>
            <w:tcPrChange w:id="92" w:author="samuel.harkness" w:date="2014-01-23T12:51:00Z">
              <w:tcPr>
                <w:tcW w:w="1080" w:type="dxa"/>
                <w:tcBorders>
                  <w:top w:val="nil"/>
                  <w:left w:val="nil"/>
                  <w:bottom w:val="nil"/>
                  <w:right w:val="nil"/>
                </w:tcBorders>
                <w:shd w:val="clear" w:color="auto" w:fill="auto"/>
                <w:noWrap/>
                <w:vAlign w:val="bottom"/>
                <w:hideMark/>
              </w:tcPr>
            </w:tcPrChange>
          </w:tcPr>
          <w:p w:rsidR="003C0742" w:rsidRPr="003C0742" w:rsidRDefault="003C0742" w:rsidP="003C0742">
            <w:pPr>
              <w:widowControl/>
              <w:autoSpaceDE/>
              <w:autoSpaceDN/>
              <w:adjustRightInd/>
              <w:rPr>
                <w:ins w:id="93" w:author="Samuel Harkness" w:date="2014-01-20T13:16:00Z"/>
                <w:rFonts w:ascii="Calibri" w:hAnsi="Calibri"/>
                <w:color w:val="000000"/>
                <w:sz w:val="22"/>
                <w:szCs w:val="22"/>
              </w:rPr>
            </w:pPr>
            <w:ins w:id="94" w:author="Samuel Harkness" w:date="2014-01-20T13:16:00Z">
              <w:r w:rsidRPr="003C0742">
                <w:rPr>
                  <w:rFonts w:ascii="Calibri" w:hAnsi="Calibri"/>
                  <w:color w:val="000000"/>
                  <w:sz w:val="22"/>
                  <w:szCs w:val="22"/>
                </w:rPr>
                <w:t>2.5 kHz</w:t>
              </w:r>
            </w:ins>
          </w:p>
        </w:tc>
        <w:tc>
          <w:tcPr>
            <w:tcW w:w="1780" w:type="dxa"/>
            <w:tcBorders>
              <w:top w:val="nil"/>
              <w:left w:val="nil"/>
              <w:bottom w:val="nil"/>
              <w:right w:val="nil"/>
            </w:tcBorders>
            <w:shd w:val="clear" w:color="auto" w:fill="auto"/>
            <w:noWrap/>
            <w:vAlign w:val="bottom"/>
            <w:hideMark/>
            <w:tcPrChange w:id="95" w:author="samuel.harkness" w:date="2014-01-23T12:51:00Z">
              <w:tcPr>
                <w:tcW w:w="1780" w:type="dxa"/>
                <w:tcBorders>
                  <w:top w:val="nil"/>
                  <w:left w:val="nil"/>
                  <w:bottom w:val="nil"/>
                  <w:right w:val="nil"/>
                </w:tcBorders>
                <w:shd w:val="clear" w:color="auto" w:fill="auto"/>
                <w:noWrap/>
                <w:vAlign w:val="bottom"/>
                <w:hideMark/>
              </w:tcPr>
            </w:tcPrChange>
          </w:tcPr>
          <w:p w:rsidR="003C0742" w:rsidRPr="003C0742" w:rsidRDefault="003C0742" w:rsidP="003C0742">
            <w:pPr>
              <w:widowControl/>
              <w:autoSpaceDE/>
              <w:autoSpaceDN/>
              <w:adjustRightInd/>
              <w:jc w:val="right"/>
              <w:rPr>
                <w:ins w:id="96" w:author="Samuel Harkness" w:date="2014-01-20T13:16:00Z"/>
                <w:rFonts w:ascii="Calibri" w:hAnsi="Calibri"/>
                <w:color w:val="000000"/>
                <w:sz w:val="22"/>
                <w:szCs w:val="22"/>
              </w:rPr>
            </w:pPr>
            <w:ins w:id="97" w:author="Samuel Harkness" w:date="2014-01-20T13:16:00Z">
              <w:del w:id="98" w:author="samuel.harkness" w:date="2014-01-23T12:53:00Z">
                <w:r w:rsidRPr="003C0742" w:rsidDel="001F18BF">
                  <w:rPr>
                    <w:rFonts w:ascii="Calibri" w:hAnsi="Calibri"/>
                    <w:color w:val="000000"/>
                    <w:sz w:val="22"/>
                    <w:szCs w:val="22"/>
                  </w:rPr>
                  <w:delText>1.2732</w:delText>
                </w:r>
              </w:del>
            </w:ins>
            <w:ins w:id="99" w:author="samuel.harkness" w:date="2014-01-23T12:54:00Z">
              <w:r w:rsidR="001F18BF">
                <w:rPr>
                  <w:rFonts w:ascii="Calibri" w:hAnsi="Calibri"/>
                  <w:color w:val="000000"/>
                  <w:sz w:val="22"/>
                  <w:szCs w:val="22"/>
                </w:rPr>
                <w:t xml:space="preserve">.707 </w:t>
              </w:r>
              <w:proofErr w:type="spellStart"/>
              <w:r w:rsidR="001F18BF">
                <w:rPr>
                  <w:rFonts w:ascii="Calibri" w:hAnsi="Calibri"/>
                  <w:color w:val="000000"/>
                  <w:sz w:val="22"/>
                  <w:szCs w:val="22"/>
                </w:rPr>
                <w:t>Vrms</w:t>
              </w:r>
            </w:ins>
            <w:bookmarkStart w:id="100" w:name="_GoBack"/>
            <w:bookmarkEnd w:id="100"/>
            <w:proofErr w:type="spellEnd"/>
          </w:p>
        </w:tc>
        <w:tc>
          <w:tcPr>
            <w:tcW w:w="1975" w:type="dxa"/>
            <w:tcBorders>
              <w:top w:val="nil"/>
              <w:left w:val="nil"/>
              <w:bottom w:val="nil"/>
              <w:right w:val="nil"/>
            </w:tcBorders>
            <w:shd w:val="clear" w:color="auto" w:fill="auto"/>
            <w:noWrap/>
            <w:vAlign w:val="bottom"/>
            <w:hideMark/>
            <w:tcPrChange w:id="101" w:author="samuel.harkness" w:date="2014-01-23T12:51:00Z">
              <w:tcPr>
                <w:tcW w:w="1600" w:type="dxa"/>
                <w:tcBorders>
                  <w:top w:val="nil"/>
                  <w:left w:val="nil"/>
                  <w:bottom w:val="nil"/>
                  <w:right w:val="nil"/>
                </w:tcBorders>
                <w:shd w:val="clear" w:color="auto" w:fill="auto"/>
                <w:noWrap/>
                <w:vAlign w:val="bottom"/>
                <w:hideMark/>
              </w:tcPr>
            </w:tcPrChange>
          </w:tcPr>
          <w:p w:rsidR="003C0742" w:rsidRPr="003C0742" w:rsidRDefault="003C0742" w:rsidP="003C0742">
            <w:pPr>
              <w:widowControl/>
              <w:autoSpaceDE/>
              <w:autoSpaceDN/>
              <w:adjustRightInd/>
              <w:jc w:val="right"/>
              <w:rPr>
                <w:ins w:id="102" w:author="Samuel Harkness" w:date="2014-01-20T13:16:00Z"/>
                <w:rFonts w:ascii="Calibri" w:hAnsi="Calibri"/>
                <w:color w:val="000000"/>
                <w:sz w:val="22"/>
                <w:szCs w:val="22"/>
              </w:rPr>
            </w:pPr>
            <w:ins w:id="103" w:author="Samuel Harkness" w:date="2014-01-20T13:16:00Z">
              <w:del w:id="104" w:author="samuel.harkness" w:date="2014-01-23T12:53:00Z">
                <w:r w:rsidRPr="003C0742" w:rsidDel="001F18BF">
                  <w:rPr>
                    <w:rFonts w:ascii="Calibri" w:hAnsi="Calibri"/>
                    <w:color w:val="000000"/>
                    <w:sz w:val="22"/>
                    <w:szCs w:val="22"/>
                  </w:rPr>
                  <w:delText>0.896</w:delText>
                </w:r>
              </w:del>
            </w:ins>
            <w:ins w:id="105" w:author="samuel.harkness" w:date="2014-01-23T12:54:00Z">
              <w:r w:rsidR="001F18BF">
                <w:rPr>
                  <w:rFonts w:ascii="Calibri" w:hAnsi="Calibri"/>
                  <w:color w:val="000000"/>
                  <w:sz w:val="22"/>
                  <w:szCs w:val="22"/>
                </w:rPr>
                <w:t xml:space="preserve">.707 </w:t>
              </w:r>
              <w:proofErr w:type="spellStart"/>
              <w:r w:rsidR="001F18BF">
                <w:rPr>
                  <w:rFonts w:ascii="Calibri" w:hAnsi="Calibri"/>
                  <w:color w:val="000000"/>
                  <w:sz w:val="22"/>
                  <w:szCs w:val="22"/>
                </w:rPr>
                <w:t>Vrms</w:t>
              </w:r>
            </w:ins>
            <w:proofErr w:type="spellEnd"/>
          </w:p>
        </w:tc>
      </w:tr>
      <w:tr w:rsidR="003C0742" w:rsidRPr="003C0742" w:rsidDel="001F18BF" w:rsidTr="001F18BF">
        <w:trPr>
          <w:trHeight w:val="300"/>
          <w:ins w:id="106" w:author="Samuel Harkness" w:date="2014-01-20T13:16:00Z"/>
          <w:del w:id="107" w:author="samuel.harkness" w:date="2014-01-23T12:53:00Z"/>
          <w:trPrChange w:id="108" w:author="samuel.harkness" w:date="2014-01-23T12:51:00Z">
            <w:trPr>
              <w:trHeight w:val="300"/>
            </w:trPr>
          </w:trPrChange>
        </w:trPr>
        <w:tc>
          <w:tcPr>
            <w:tcW w:w="1153" w:type="dxa"/>
            <w:tcBorders>
              <w:top w:val="nil"/>
              <w:left w:val="nil"/>
              <w:bottom w:val="nil"/>
              <w:right w:val="nil"/>
            </w:tcBorders>
            <w:shd w:val="clear" w:color="auto" w:fill="auto"/>
            <w:noWrap/>
            <w:vAlign w:val="bottom"/>
            <w:hideMark/>
            <w:tcPrChange w:id="109" w:author="samuel.harkness" w:date="2014-01-23T12:51:00Z">
              <w:tcPr>
                <w:tcW w:w="108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rPr>
                <w:ins w:id="110" w:author="Samuel Harkness" w:date="2014-01-20T13:16:00Z"/>
                <w:del w:id="111" w:author="samuel.harkness" w:date="2014-01-23T12:53:00Z"/>
                <w:rFonts w:ascii="Calibri" w:hAnsi="Calibri"/>
                <w:color w:val="000000"/>
                <w:sz w:val="22"/>
                <w:szCs w:val="22"/>
              </w:rPr>
            </w:pPr>
            <w:ins w:id="112" w:author="Samuel Harkness" w:date="2014-01-20T13:16:00Z">
              <w:del w:id="113" w:author="samuel.harkness" w:date="2014-01-23T12:53:00Z">
                <w:r w:rsidRPr="003C0742" w:rsidDel="001F18BF">
                  <w:rPr>
                    <w:rFonts w:ascii="Calibri" w:hAnsi="Calibri"/>
                    <w:color w:val="000000"/>
                    <w:sz w:val="22"/>
                    <w:szCs w:val="22"/>
                  </w:rPr>
                  <w:delText>7.5 kHz</w:delText>
                </w:r>
              </w:del>
            </w:ins>
          </w:p>
        </w:tc>
        <w:tc>
          <w:tcPr>
            <w:tcW w:w="1780" w:type="dxa"/>
            <w:tcBorders>
              <w:top w:val="nil"/>
              <w:left w:val="nil"/>
              <w:bottom w:val="nil"/>
              <w:right w:val="nil"/>
            </w:tcBorders>
            <w:shd w:val="clear" w:color="auto" w:fill="auto"/>
            <w:noWrap/>
            <w:vAlign w:val="bottom"/>
            <w:hideMark/>
            <w:tcPrChange w:id="114" w:author="samuel.harkness" w:date="2014-01-23T12:51:00Z">
              <w:tcPr>
                <w:tcW w:w="178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jc w:val="right"/>
              <w:rPr>
                <w:ins w:id="115" w:author="Samuel Harkness" w:date="2014-01-20T13:16:00Z"/>
                <w:del w:id="116" w:author="samuel.harkness" w:date="2014-01-23T12:53:00Z"/>
                <w:rFonts w:ascii="Calibri" w:hAnsi="Calibri"/>
                <w:color w:val="000000"/>
                <w:sz w:val="22"/>
                <w:szCs w:val="22"/>
              </w:rPr>
            </w:pPr>
            <w:ins w:id="117" w:author="Samuel Harkness" w:date="2014-01-20T13:16:00Z">
              <w:del w:id="118" w:author="samuel.harkness" w:date="2014-01-23T12:53:00Z">
                <w:r w:rsidRPr="003C0742" w:rsidDel="001F18BF">
                  <w:rPr>
                    <w:rFonts w:ascii="Calibri" w:hAnsi="Calibri"/>
                    <w:color w:val="000000"/>
                    <w:sz w:val="22"/>
                    <w:szCs w:val="22"/>
                  </w:rPr>
                  <w:delText>0.4244</w:delText>
                </w:r>
              </w:del>
            </w:ins>
          </w:p>
        </w:tc>
        <w:tc>
          <w:tcPr>
            <w:tcW w:w="1975" w:type="dxa"/>
            <w:tcBorders>
              <w:top w:val="nil"/>
              <w:left w:val="nil"/>
              <w:bottom w:val="nil"/>
              <w:right w:val="nil"/>
            </w:tcBorders>
            <w:shd w:val="clear" w:color="auto" w:fill="auto"/>
            <w:noWrap/>
            <w:vAlign w:val="bottom"/>
            <w:hideMark/>
            <w:tcPrChange w:id="119" w:author="samuel.harkness" w:date="2014-01-23T12:51:00Z">
              <w:tcPr>
                <w:tcW w:w="160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jc w:val="right"/>
              <w:rPr>
                <w:ins w:id="120" w:author="Samuel Harkness" w:date="2014-01-20T13:16:00Z"/>
                <w:del w:id="121" w:author="samuel.harkness" w:date="2014-01-23T12:53:00Z"/>
                <w:rFonts w:ascii="Calibri" w:hAnsi="Calibri"/>
                <w:color w:val="000000"/>
                <w:sz w:val="22"/>
                <w:szCs w:val="22"/>
              </w:rPr>
            </w:pPr>
            <w:ins w:id="122" w:author="Samuel Harkness" w:date="2014-01-20T13:16:00Z">
              <w:del w:id="123" w:author="samuel.harkness" w:date="2014-01-23T12:53:00Z">
                <w:r w:rsidRPr="003C0742" w:rsidDel="001F18BF">
                  <w:rPr>
                    <w:rFonts w:ascii="Calibri" w:hAnsi="Calibri"/>
                    <w:color w:val="000000"/>
                    <w:sz w:val="22"/>
                    <w:szCs w:val="22"/>
                  </w:rPr>
                  <w:delText>0.3</w:delText>
                </w:r>
              </w:del>
            </w:ins>
          </w:p>
        </w:tc>
      </w:tr>
      <w:tr w:rsidR="003C0742" w:rsidRPr="003C0742" w:rsidDel="001F18BF" w:rsidTr="001F18BF">
        <w:trPr>
          <w:trHeight w:val="300"/>
          <w:ins w:id="124" w:author="Samuel Harkness" w:date="2014-01-20T13:16:00Z"/>
          <w:del w:id="125" w:author="samuel.harkness" w:date="2014-01-23T12:53:00Z"/>
          <w:trPrChange w:id="126" w:author="samuel.harkness" w:date="2014-01-23T12:51:00Z">
            <w:trPr>
              <w:trHeight w:val="300"/>
            </w:trPr>
          </w:trPrChange>
        </w:trPr>
        <w:tc>
          <w:tcPr>
            <w:tcW w:w="1153" w:type="dxa"/>
            <w:tcBorders>
              <w:top w:val="nil"/>
              <w:left w:val="nil"/>
              <w:bottom w:val="nil"/>
              <w:right w:val="nil"/>
            </w:tcBorders>
            <w:shd w:val="clear" w:color="auto" w:fill="auto"/>
            <w:noWrap/>
            <w:vAlign w:val="bottom"/>
            <w:hideMark/>
            <w:tcPrChange w:id="127" w:author="samuel.harkness" w:date="2014-01-23T12:51:00Z">
              <w:tcPr>
                <w:tcW w:w="108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rPr>
                <w:ins w:id="128" w:author="Samuel Harkness" w:date="2014-01-20T13:16:00Z"/>
                <w:del w:id="129" w:author="samuel.harkness" w:date="2014-01-23T12:53:00Z"/>
                <w:rFonts w:ascii="Calibri" w:hAnsi="Calibri"/>
                <w:color w:val="000000"/>
                <w:sz w:val="22"/>
                <w:szCs w:val="22"/>
              </w:rPr>
            </w:pPr>
            <w:ins w:id="130" w:author="Samuel Harkness" w:date="2014-01-20T13:16:00Z">
              <w:del w:id="131" w:author="samuel.harkness" w:date="2014-01-23T12:53:00Z">
                <w:r w:rsidRPr="003C0742" w:rsidDel="001F18BF">
                  <w:rPr>
                    <w:rFonts w:ascii="Calibri" w:hAnsi="Calibri"/>
                    <w:color w:val="000000"/>
                    <w:sz w:val="22"/>
                    <w:szCs w:val="22"/>
                  </w:rPr>
                  <w:delText>12.5 kHz</w:delText>
                </w:r>
              </w:del>
            </w:ins>
          </w:p>
        </w:tc>
        <w:tc>
          <w:tcPr>
            <w:tcW w:w="1780" w:type="dxa"/>
            <w:tcBorders>
              <w:top w:val="nil"/>
              <w:left w:val="nil"/>
              <w:bottom w:val="nil"/>
              <w:right w:val="nil"/>
            </w:tcBorders>
            <w:shd w:val="clear" w:color="auto" w:fill="auto"/>
            <w:noWrap/>
            <w:vAlign w:val="bottom"/>
            <w:hideMark/>
            <w:tcPrChange w:id="132" w:author="samuel.harkness" w:date="2014-01-23T12:51:00Z">
              <w:tcPr>
                <w:tcW w:w="178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jc w:val="right"/>
              <w:rPr>
                <w:ins w:id="133" w:author="Samuel Harkness" w:date="2014-01-20T13:16:00Z"/>
                <w:del w:id="134" w:author="samuel.harkness" w:date="2014-01-23T12:53:00Z"/>
                <w:rFonts w:ascii="Calibri" w:hAnsi="Calibri"/>
                <w:color w:val="000000"/>
                <w:sz w:val="22"/>
                <w:szCs w:val="22"/>
              </w:rPr>
            </w:pPr>
            <w:ins w:id="135" w:author="Samuel Harkness" w:date="2014-01-20T13:16:00Z">
              <w:del w:id="136" w:author="samuel.harkness" w:date="2014-01-23T12:53:00Z">
                <w:r w:rsidRPr="003C0742" w:rsidDel="001F18BF">
                  <w:rPr>
                    <w:rFonts w:ascii="Calibri" w:hAnsi="Calibri"/>
                    <w:color w:val="000000"/>
                    <w:sz w:val="22"/>
                    <w:szCs w:val="22"/>
                  </w:rPr>
                  <w:delText>0.2546</w:delText>
                </w:r>
              </w:del>
            </w:ins>
          </w:p>
        </w:tc>
        <w:tc>
          <w:tcPr>
            <w:tcW w:w="1975" w:type="dxa"/>
            <w:tcBorders>
              <w:top w:val="nil"/>
              <w:left w:val="nil"/>
              <w:bottom w:val="nil"/>
              <w:right w:val="nil"/>
            </w:tcBorders>
            <w:shd w:val="clear" w:color="auto" w:fill="auto"/>
            <w:noWrap/>
            <w:vAlign w:val="bottom"/>
            <w:hideMark/>
            <w:tcPrChange w:id="137" w:author="samuel.harkness" w:date="2014-01-23T12:51:00Z">
              <w:tcPr>
                <w:tcW w:w="160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jc w:val="right"/>
              <w:rPr>
                <w:ins w:id="138" w:author="Samuel Harkness" w:date="2014-01-20T13:16:00Z"/>
                <w:del w:id="139" w:author="samuel.harkness" w:date="2014-01-23T12:53:00Z"/>
                <w:rFonts w:ascii="Calibri" w:hAnsi="Calibri"/>
                <w:color w:val="000000"/>
                <w:sz w:val="22"/>
                <w:szCs w:val="22"/>
              </w:rPr>
            </w:pPr>
            <w:ins w:id="140" w:author="Samuel Harkness" w:date="2014-01-20T13:16:00Z">
              <w:del w:id="141" w:author="samuel.harkness" w:date="2014-01-23T12:53:00Z">
                <w:r w:rsidRPr="003C0742" w:rsidDel="001F18BF">
                  <w:rPr>
                    <w:rFonts w:ascii="Calibri" w:hAnsi="Calibri"/>
                    <w:color w:val="000000"/>
                    <w:sz w:val="22"/>
                    <w:szCs w:val="22"/>
                  </w:rPr>
                  <w:delText>0.18</w:delText>
                </w:r>
              </w:del>
            </w:ins>
          </w:p>
        </w:tc>
      </w:tr>
      <w:tr w:rsidR="003C0742" w:rsidRPr="003C0742" w:rsidDel="001F18BF" w:rsidTr="001F18BF">
        <w:trPr>
          <w:trHeight w:val="300"/>
          <w:ins w:id="142" w:author="Samuel Harkness" w:date="2014-01-20T13:16:00Z"/>
          <w:del w:id="143" w:author="samuel.harkness" w:date="2014-01-23T12:53:00Z"/>
          <w:trPrChange w:id="144" w:author="samuel.harkness" w:date="2014-01-23T12:51:00Z">
            <w:trPr>
              <w:trHeight w:val="300"/>
            </w:trPr>
          </w:trPrChange>
        </w:trPr>
        <w:tc>
          <w:tcPr>
            <w:tcW w:w="1153" w:type="dxa"/>
            <w:tcBorders>
              <w:top w:val="nil"/>
              <w:left w:val="nil"/>
              <w:bottom w:val="nil"/>
              <w:right w:val="nil"/>
            </w:tcBorders>
            <w:shd w:val="clear" w:color="auto" w:fill="auto"/>
            <w:noWrap/>
            <w:vAlign w:val="bottom"/>
            <w:hideMark/>
            <w:tcPrChange w:id="145" w:author="samuel.harkness" w:date="2014-01-23T12:51:00Z">
              <w:tcPr>
                <w:tcW w:w="108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rPr>
                <w:ins w:id="146" w:author="Samuel Harkness" w:date="2014-01-20T13:16:00Z"/>
                <w:del w:id="147" w:author="samuel.harkness" w:date="2014-01-23T12:53:00Z"/>
                <w:rFonts w:ascii="Calibri" w:hAnsi="Calibri"/>
                <w:color w:val="000000"/>
                <w:sz w:val="22"/>
                <w:szCs w:val="22"/>
              </w:rPr>
            </w:pPr>
            <w:ins w:id="148" w:author="Samuel Harkness" w:date="2014-01-20T13:16:00Z">
              <w:del w:id="149" w:author="samuel.harkness" w:date="2014-01-23T12:53:00Z">
                <w:r w:rsidRPr="003C0742" w:rsidDel="001F18BF">
                  <w:rPr>
                    <w:rFonts w:ascii="Calibri" w:hAnsi="Calibri"/>
                    <w:color w:val="000000"/>
                    <w:sz w:val="22"/>
                    <w:szCs w:val="22"/>
                  </w:rPr>
                  <w:delText>17.5 kHz</w:delText>
                </w:r>
              </w:del>
            </w:ins>
          </w:p>
        </w:tc>
        <w:tc>
          <w:tcPr>
            <w:tcW w:w="1780" w:type="dxa"/>
            <w:tcBorders>
              <w:top w:val="nil"/>
              <w:left w:val="nil"/>
              <w:bottom w:val="nil"/>
              <w:right w:val="nil"/>
            </w:tcBorders>
            <w:shd w:val="clear" w:color="auto" w:fill="auto"/>
            <w:noWrap/>
            <w:vAlign w:val="bottom"/>
            <w:hideMark/>
            <w:tcPrChange w:id="150" w:author="samuel.harkness" w:date="2014-01-23T12:51:00Z">
              <w:tcPr>
                <w:tcW w:w="178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jc w:val="right"/>
              <w:rPr>
                <w:ins w:id="151" w:author="Samuel Harkness" w:date="2014-01-20T13:16:00Z"/>
                <w:del w:id="152" w:author="samuel.harkness" w:date="2014-01-23T12:53:00Z"/>
                <w:rFonts w:ascii="Calibri" w:hAnsi="Calibri"/>
                <w:color w:val="000000"/>
                <w:sz w:val="22"/>
                <w:szCs w:val="22"/>
              </w:rPr>
            </w:pPr>
            <w:ins w:id="153" w:author="Samuel Harkness" w:date="2014-01-20T13:16:00Z">
              <w:del w:id="154" w:author="samuel.harkness" w:date="2014-01-23T12:53:00Z">
                <w:r w:rsidRPr="003C0742" w:rsidDel="001F18BF">
                  <w:rPr>
                    <w:rFonts w:ascii="Calibri" w:hAnsi="Calibri"/>
                    <w:color w:val="000000"/>
                    <w:sz w:val="22"/>
                    <w:szCs w:val="22"/>
                  </w:rPr>
                  <w:delText>0.1819</w:delText>
                </w:r>
              </w:del>
            </w:ins>
          </w:p>
        </w:tc>
        <w:tc>
          <w:tcPr>
            <w:tcW w:w="1975" w:type="dxa"/>
            <w:tcBorders>
              <w:top w:val="nil"/>
              <w:left w:val="nil"/>
              <w:bottom w:val="nil"/>
              <w:right w:val="nil"/>
            </w:tcBorders>
            <w:shd w:val="clear" w:color="auto" w:fill="auto"/>
            <w:noWrap/>
            <w:vAlign w:val="bottom"/>
            <w:hideMark/>
            <w:tcPrChange w:id="155" w:author="samuel.harkness" w:date="2014-01-23T12:51:00Z">
              <w:tcPr>
                <w:tcW w:w="160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jc w:val="right"/>
              <w:rPr>
                <w:ins w:id="156" w:author="Samuel Harkness" w:date="2014-01-20T13:16:00Z"/>
                <w:del w:id="157" w:author="samuel.harkness" w:date="2014-01-23T12:53:00Z"/>
                <w:rFonts w:ascii="Calibri" w:hAnsi="Calibri"/>
                <w:color w:val="000000"/>
                <w:sz w:val="22"/>
                <w:szCs w:val="22"/>
              </w:rPr>
            </w:pPr>
            <w:ins w:id="158" w:author="Samuel Harkness" w:date="2014-01-20T13:16:00Z">
              <w:del w:id="159" w:author="samuel.harkness" w:date="2014-01-23T12:53:00Z">
                <w:r w:rsidRPr="003C0742" w:rsidDel="001F18BF">
                  <w:rPr>
                    <w:rFonts w:ascii="Calibri" w:hAnsi="Calibri"/>
                    <w:color w:val="000000"/>
                    <w:sz w:val="22"/>
                    <w:szCs w:val="22"/>
                  </w:rPr>
                  <w:delText>0.13</w:delText>
                </w:r>
              </w:del>
            </w:ins>
          </w:p>
        </w:tc>
      </w:tr>
      <w:tr w:rsidR="003C0742" w:rsidRPr="003C0742" w:rsidDel="001F18BF" w:rsidTr="001F18BF">
        <w:trPr>
          <w:trHeight w:val="300"/>
          <w:ins w:id="160" w:author="Samuel Harkness" w:date="2014-01-20T13:16:00Z"/>
          <w:del w:id="161" w:author="samuel.harkness" w:date="2014-01-23T12:53:00Z"/>
          <w:trPrChange w:id="162" w:author="samuel.harkness" w:date="2014-01-23T12:51:00Z">
            <w:trPr>
              <w:trHeight w:val="300"/>
            </w:trPr>
          </w:trPrChange>
        </w:trPr>
        <w:tc>
          <w:tcPr>
            <w:tcW w:w="1153" w:type="dxa"/>
            <w:tcBorders>
              <w:top w:val="nil"/>
              <w:left w:val="nil"/>
              <w:bottom w:val="nil"/>
              <w:right w:val="nil"/>
            </w:tcBorders>
            <w:shd w:val="clear" w:color="auto" w:fill="auto"/>
            <w:noWrap/>
            <w:vAlign w:val="bottom"/>
            <w:hideMark/>
            <w:tcPrChange w:id="163" w:author="samuel.harkness" w:date="2014-01-23T12:51:00Z">
              <w:tcPr>
                <w:tcW w:w="108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rPr>
                <w:ins w:id="164" w:author="Samuel Harkness" w:date="2014-01-20T13:16:00Z"/>
                <w:del w:id="165" w:author="samuel.harkness" w:date="2014-01-23T12:53:00Z"/>
                <w:rFonts w:ascii="Calibri" w:hAnsi="Calibri"/>
                <w:color w:val="000000"/>
                <w:sz w:val="22"/>
                <w:szCs w:val="22"/>
              </w:rPr>
            </w:pPr>
            <w:ins w:id="166" w:author="Samuel Harkness" w:date="2014-01-20T13:16:00Z">
              <w:del w:id="167" w:author="samuel.harkness" w:date="2014-01-23T12:53:00Z">
                <w:r w:rsidRPr="003C0742" w:rsidDel="001F18BF">
                  <w:rPr>
                    <w:rFonts w:ascii="Calibri" w:hAnsi="Calibri"/>
                    <w:color w:val="000000"/>
                    <w:sz w:val="22"/>
                    <w:szCs w:val="22"/>
                  </w:rPr>
                  <w:delText>22.5 kHz</w:delText>
                </w:r>
              </w:del>
            </w:ins>
          </w:p>
        </w:tc>
        <w:tc>
          <w:tcPr>
            <w:tcW w:w="1780" w:type="dxa"/>
            <w:tcBorders>
              <w:top w:val="nil"/>
              <w:left w:val="nil"/>
              <w:bottom w:val="nil"/>
              <w:right w:val="nil"/>
            </w:tcBorders>
            <w:shd w:val="clear" w:color="auto" w:fill="auto"/>
            <w:noWrap/>
            <w:vAlign w:val="bottom"/>
            <w:hideMark/>
            <w:tcPrChange w:id="168" w:author="samuel.harkness" w:date="2014-01-23T12:51:00Z">
              <w:tcPr>
                <w:tcW w:w="178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jc w:val="right"/>
              <w:rPr>
                <w:ins w:id="169" w:author="Samuel Harkness" w:date="2014-01-20T13:16:00Z"/>
                <w:del w:id="170" w:author="samuel.harkness" w:date="2014-01-23T12:53:00Z"/>
                <w:rFonts w:ascii="Calibri" w:hAnsi="Calibri"/>
                <w:color w:val="000000"/>
                <w:sz w:val="22"/>
                <w:szCs w:val="22"/>
              </w:rPr>
            </w:pPr>
            <w:ins w:id="171" w:author="Samuel Harkness" w:date="2014-01-20T13:16:00Z">
              <w:del w:id="172" w:author="samuel.harkness" w:date="2014-01-23T12:53:00Z">
                <w:r w:rsidRPr="003C0742" w:rsidDel="001F18BF">
                  <w:rPr>
                    <w:rFonts w:ascii="Calibri" w:hAnsi="Calibri"/>
                    <w:color w:val="000000"/>
                    <w:sz w:val="22"/>
                    <w:szCs w:val="22"/>
                  </w:rPr>
                  <w:delText>0.1415</w:delText>
                </w:r>
              </w:del>
            </w:ins>
          </w:p>
        </w:tc>
        <w:tc>
          <w:tcPr>
            <w:tcW w:w="1975" w:type="dxa"/>
            <w:tcBorders>
              <w:top w:val="nil"/>
              <w:left w:val="nil"/>
              <w:bottom w:val="nil"/>
              <w:right w:val="nil"/>
            </w:tcBorders>
            <w:shd w:val="clear" w:color="auto" w:fill="auto"/>
            <w:noWrap/>
            <w:vAlign w:val="bottom"/>
            <w:hideMark/>
            <w:tcPrChange w:id="173" w:author="samuel.harkness" w:date="2014-01-23T12:51:00Z">
              <w:tcPr>
                <w:tcW w:w="1600" w:type="dxa"/>
                <w:tcBorders>
                  <w:top w:val="nil"/>
                  <w:left w:val="nil"/>
                  <w:bottom w:val="nil"/>
                  <w:right w:val="nil"/>
                </w:tcBorders>
                <w:shd w:val="clear" w:color="auto" w:fill="auto"/>
                <w:noWrap/>
                <w:vAlign w:val="bottom"/>
                <w:hideMark/>
              </w:tcPr>
            </w:tcPrChange>
          </w:tcPr>
          <w:p w:rsidR="003C0742" w:rsidRPr="003C0742" w:rsidDel="001F18BF" w:rsidRDefault="003C0742" w:rsidP="003C0742">
            <w:pPr>
              <w:widowControl/>
              <w:autoSpaceDE/>
              <w:autoSpaceDN/>
              <w:adjustRightInd/>
              <w:jc w:val="right"/>
              <w:rPr>
                <w:ins w:id="174" w:author="Samuel Harkness" w:date="2014-01-20T13:16:00Z"/>
                <w:del w:id="175" w:author="samuel.harkness" w:date="2014-01-23T12:53:00Z"/>
                <w:rFonts w:ascii="Calibri" w:hAnsi="Calibri"/>
                <w:color w:val="000000"/>
                <w:sz w:val="22"/>
                <w:szCs w:val="22"/>
              </w:rPr>
            </w:pPr>
            <w:ins w:id="176" w:author="Samuel Harkness" w:date="2014-01-20T13:16:00Z">
              <w:del w:id="177" w:author="samuel.harkness" w:date="2014-01-23T12:53:00Z">
                <w:r w:rsidRPr="003C0742" w:rsidDel="001F18BF">
                  <w:rPr>
                    <w:rFonts w:ascii="Calibri" w:hAnsi="Calibri"/>
                    <w:color w:val="000000"/>
                    <w:sz w:val="22"/>
                    <w:szCs w:val="22"/>
                  </w:rPr>
                  <w:delText>0.96</w:delText>
                </w:r>
              </w:del>
            </w:ins>
          </w:p>
        </w:tc>
      </w:tr>
    </w:tbl>
    <w:p w:rsidR="003C0742" w:rsidRDefault="003C0742" w:rsidP="00A03835">
      <w:pPr>
        <w:pStyle w:val="a"/>
        <w:numPr>
          <w:ilvl w:val="0"/>
          <w:numId w:val="0"/>
        </w:numPr>
        <w:tabs>
          <w:tab w:val="left" w:pos="-720"/>
        </w:tabs>
        <w:ind w:left="1440" w:hanging="720"/>
      </w:pPr>
    </w:p>
    <w:p w:rsidR="00A03835" w:rsidRDefault="00A03835" w:rsidP="00A03835">
      <w:pPr>
        <w:pStyle w:val="a"/>
        <w:numPr>
          <w:ilvl w:val="0"/>
          <w:numId w:val="0"/>
        </w:numPr>
        <w:tabs>
          <w:tab w:val="left" w:pos="-720"/>
        </w:tabs>
        <w:ind w:left="1440" w:hanging="720"/>
      </w:pPr>
    </w:p>
    <w:p w:rsidR="00A03835" w:rsidRDefault="00A03835" w:rsidP="00A03835">
      <w:pPr>
        <w:pStyle w:val="a"/>
        <w:numPr>
          <w:ilvl w:val="0"/>
          <w:numId w:val="27"/>
        </w:numPr>
        <w:tabs>
          <w:tab w:val="left" w:pos="-720"/>
        </w:tabs>
      </w:pPr>
      <w:r>
        <w:t>What is the frequency resolution of the FFT for these settings? How could you increase the resolution?</w:t>
      </w:r>
    </w:p>
    <w:p w:rsidR="00A03835" w:rsidRPr="0013197D" w:rsidRDefault="003C0742" w:rsidP="00A03835">
      <w:pPr>
        <w:pStyle w:val="a"/>
        <w:numPr>
          <w:ilvl w:val="0"/>
          <w:numId w:val="0"/>
        </w:numPr>
        <w:tabs>
          <w:tab w:val="left" w:pos="-720"/>
        </w:tabs>
        <w:ind w:left="720"/>
        <w:rPr>
          <w:ins w:id="178" w:author="Samuel Harkness" w:date="2014-01-20T13:17:00Z"/>
          <w:b/>
          <w:rPrChange w:id="179" w:author="Samuel Harkness" w:date="2014-01-20T13:29:00Z">
            <w:rPr>
              <w:ins w:id="180" w:author="Samuel Harkness" w:date="2014-01-20T13:17:00Z"/>
            </w:rPr>
          </w:rPrChange>
        </w:rPr>
      </w:pPr>
      <w:ins w:id="181" w:author="Samuel Harkness" w:date="2014-01-20T13:17:00Z">
        <w:r w:rsidRPr="0013197D">
          <w:rPr>
            <w:b/>
            <w:rPrChange w:id="182" w:author="Samuel Harkness" w:date="2014-01-20T13:29:00Z">
              <w:rPr/>
            </w:rPrChange>
          </w:rPr>
          <w:t>ΔF = Fs/N = 50 kHz/500 = 100 Hz</w:t>
        </w:r>
      </w:ins>
    </w:p>
    <w:p w:rsidR="003C0742" w:rsidRPr="0013197D" w:rsidRDefault="003C0742" w:rsidP="00A03835">
      <w:pPr>
        <w:pStyle w:val="a"/>
        <w:numPr>
          <w:ilvl w:val="0"/>
          <w:numId w:val="0"/>
        </w:numPr>
        <w:tabs>
          <w:tab w:val="left" w:pos="-720"/>
        </w:tabs>
        <w:ind w:left="720"/>
        <w:rPr>
          <w:ins w:id="183" w:author="Samuel Harkness" w:date="2014-01-20T13:17:00Z"/>
          <w:b/>
          <w:rPrChange w:id="184" w:author="Samuel Harkness" w:date="2014-01-20T13:29:00Z">
            <w:rPr>
              <w:ins w:id="185" w:author="Samuel Harkness" w:date="2014-01-20T13:17:00Z"/>
            </w:rPr>
          </w:rPrChange>
        </w:rPr>
      </w:pPr>
      <w:ins w:id="186" w:author="Samuel Harkness" w:date="2014-01-20T13:17:00Z">
        <w:r w:rsidRPr="0013197D">
          <w:rPr>
            <w:b/>
            <w:rPrChange w:id="187" w:author="Samuel Harkness" w:date="2014-01-20T13:29:00Z">
              <w:rPr/>
            </w:rPrChange>
          </w:rPr>
          <w:t xml:space="preserve">Increase the number of samples, or </w:t>
        </w:r>
      </w:ins>
      <w:ins w:id="188" w:author="Samuel Harkness" w:date="2014-01-20T13:19:00Z">
        <w:r w:rsidRPr="0013197D">
          <w:rPr>
            <w:b/>
            <w:rPrChange w:id="189" w:author="Samuel Harkness" w:date="2014-01-20T13:29:00Z">
              <w:rPr/>
            </w:rPrChange>
          </w:rPr>
          <w:t>d</w:t>
        </w:r>
      </w:ins>
      <w:ins w:id="190" w:author="Samuel Harkness" w:date="2014-01-20T13:17:00Z">
        <w:r w:rsidRPr="0013197D">
          <w:rPr>
            <w:b/>
            <w:rPrChange w:id="191" w:author="Samuel Harkness" w:date="2014-01-20T13:29:00Z">
              <w:rPr/>
            </w:rPrChange>
          </w:rPr>
          <w:t>ecrease the sampling frequency.</w:t>
        </w:r>
      </w:ins>
    </w:p>
    <w:p w:rsidR="003C0742" w:rsidRDefault="003C0742" w:rsidP="00A03835">
      <w:pPr>
        <w:pStyle w:val="a"/>
        <w:numPr>
          <w:ilvl w:val="0"/>
          <w:numId w:val="0"/>
        </w:numPr>
        <w:tabs>
          <w:tab w:val="left" w:pos="-720"/>
        </w:tabs>
        <w:ind w:left="720"/>
      </w:pPr>
    </w:p>
    <w:p w:rsidR="00A03835" w:rsidRDefault="00A03835" w:rsidP="00A03835">
      <w:pPr>
        <w:pStyle w:val="a"/>
        <w:numPr>
          <w:ilvl w:val="0"/>
          <w:numId w:val="33"/>
        </w:numPr>
        <w:tabs>
          <w:tab w:val="left" w:pos="-720"/>
        </w:tabs>
      </w:pPr>
      <w:r>
        <w:t xml:space="preserve">How does the FFT display change?  </w:t>
      </w:r>
    </w:p>
    <w:p w:rsidR="00A03835" w:rsidRPr="0013197D" w:rsidRDefault="003C0742" w:rsidP="00A03835">
      <w:pPr>
        <w:pStyle w:val="a"/>
        <w:numPr>
          <w:ilvl w:val="0"/>
          <w:numId w:val="0"/>
        </w:numPr>
        <w:tabs>
          <w:tab w:val="left" w:pos="-720"/>
        </w:tabs>
        <w:ind w:left="1440" w:hanging="720"/>
        <w:rPr>
          <w:ins w:id="192" w:author="Samuel Harkness" w:date="2014-01-20T13:20:00Z"/>
          <w:b/>
          <w:rPrChange w:id="193" w:author="Samuel Harkness" w:date="2014-01-20T13:29:00Z">
            <w:rPr>
              <w:ins w:id="194" w:author="Samuel Harkness" w:date="2014-01-20T13:20:00Z"/>
            </w:rPr>
          </w:rPrChange>
        </w:rPr>
      </w:pPr>
      <w:proofErr w:type="gramStart"/>
      <w:ins w:id="195" w:author="Samuel Harkness" w:date="2014-01-20T13:20:00Z">
        <w:r w:rsidRPr="0013197D">
          <w:rPr>
            <w:b/>
            <w:rPrChange w:id="196" w:author="Samuel Harkness" w:date="2014-01-20T13:29:00Z">
              <w:rPr/>
            </w:rPrChange>
          </w:rPr>
          <w:t>Reduces the noise components.</w:t>
        </w:r>
        <w:proofErr w:type="gramEnd"/>
      </w:ins>
    </w:p>
    <w:p w:rsidR="003C0742" w:rsidRPr="0013197D" w:rsidRDefault="003C0742" w:rsidP="00A03835">
      <w:pPr>
        <w:pStyle w:val="a"/>
        <w:numPr>
          <w:ilvl w:val="0"/>
          <w:numId w:val="0"/>
        </w:numPr>
        <w:tabs>
          <w:tab w:val="left" w:pos="-720"/>
        </w:tabs>
        <w:ind w:left="1440" w:hanging="720"/>
        <w:rPr>
          <w:b/>
          <w:rPrChange w:id="197" w:author="Samuel Harkness" w:date="2014-01-20T13:29:00Z">
            <w:rPr/>
          </w:rPrChange>
        </w:rPr>
      </w:pPr>
    </w:p>
    <w:p w:rsidR="00A03835" w:rsidRDefault="00DC3C9C" w:rsidP="00A03835">
      <w:pPr>
        <w:pStyle w:val="a"/>
        <w:numPr>
          <w:ilvl w:val="0"/>
          <w:numId w:val="33"/>
        </w:numPr>
        <w:tabs>
          <w:tab w:val="left" w:pos="-720"/>
        </w:tabs>
      </w:pPr>
      <w:r>
        <w:t>Why does the spectrum</w:t>
      </w:r>
      <w:r w:rsidR="00A03835">
        <w:t xml:space="preserve"> display change?  </w:t>
      </w:r>
    </w:p>
    <w:p w:rsidR="00E410A7" w:rsidRPr="0013197D" w:rsidRDefault="008D570E">
      <w:pPr>
        <w:pStyle w:val="a"/>
        <w:numPr>
          <w:ilvl w:val="0"/>
          <w:numId w:val="0"/>
        </w:numPr>
        <w:tabs>
          <w:tab w:val="left" w:pos="-720"/>
        </w:tabs>
        <w:ind w:left="720"/>
        <w:rPr>
          <w:b/>
          <w:rPrChange w:id="198" w:author="Samuel Harkness" w:date="2014-01-20T13:29:00Z">
            <w:rPr/>
          </w:rPrChange>
        </w:rPr>
        <w:pPrChange w:id="199" w:author="Samuel Harkness" w:date="2014-01-20T13:20:00Z">
          <w:pPr>
            <w:pStyle w:val="a"/>
            <w:numPr>
              <w:numId w:val="0"/>
            </w:numPr>
            <w:tabs>
              <w:tab w:val="left" w:pos="-720"/>
            </w:tabs>
            <w:ind w:left="0" w:firstLine="0"/>
          </w:pPr>
        </w:pPrChange>
      </w:pPr>
      <w:ins w:id="200" w:author="Samuel Harkness" w:date="2014-01-20T13:20:00Z">
        <w:r w:rsidRPr="0013197D">
          <w:rPr>
            <w:b/>
            <w:rPrChange w:id="201" w:author="Samuel Harkness" w:date="2014-01-20T13:29:00Z">
              <w:rPr/>
            </w:rPrChange>
          </w:rPr>
          <w:t>The input signal hits the gain rail of the scope (clipping), so the FFT no longer sees a sinusoid.  Instead, it sees a waveform with 2 input frequencies and their harmonics</w:t>
        </w:r>
      </w:ins>
    </w:p>
    <w:p w:rsidR="00A03835" w:rsidRDefault="00A03835" w:rsidP="00A03835">
      <w:pPr>
        <w:pStyle w:val="a"/>
        <w:numPr>
          <w:ilvl w:val="0"/>
          <w:numId w:val="0"/>
        </w:numPr>
        <w:tabs>
          <w:tab w:val="left" w:pos="-720"/>
        </w:tabs>
        <w:ind w:left="360"/>
      </w:pPr>
    </w:p>
    <w:p w:rsidR="00A03835" w:rsidRDefault="00A03835" w:rsidP="00A03835">
      <w:pPr>
        <w:pStyle w:val="a"/>
        <w:numPr>
          <w:ilvl w:val="0"/>
          <w:numId w:val="33"/>
        </w:numPr>
        <w:tabs>
          <w:tab w:val="left" w:pos="-720"/>
        </w:tabs>
      </w:pPr>
      <w:r>
        <w:t xml:space="preserve">Why doesn’t </w:t>
      </w:r>
      <w:r w:rsidR="00DC3C9C">
        <w:t>the counter</w:t>
      </w:r>
      <w:r>
        <w:t xml:space="preserve"> read correctly for frequencies above 25 KHz?  </w:t>
      </w:r>
    </w:p>
    <w:p w:rsidR="00A03835" w:rsidRPr="0013197D" w:rsidRDefault="008D570E">
      <w:pPr>
        <w:pStyle w:val="a"/>
        <w:numPr>
          <w:ilvl w:val="0"/>
          <w:numId w:val="0"/>
        </w:numPr>
        <w:tabs>
          <w:tab w:val="left" w:pos="-720"/>
        </w:tabs>
        <w:ind w:left="360"/>
        <w:rPr>
          <w:ins w:id="202" w:author="Samuel Harkness" w:date="2014-01-20T13:29:00Z"/>
          <w:b/>
          <w:rPrChange w:id="203" w:author="Samuel Harkness" w:date="2014-01-20T13:29:00Z">
            <w:rPr>
              <w:ins w:id="204" w:author="Samuel Harkness" w:date="2014-01-20T13:29:00Z"/>
            </w:rPr>
          </w:rPrChange>
        </w:rPr>
        <w:pPrChange w:id="205" w:author="Samuel Harkness" w:date="2014-01-20T13:21:00Z">
          <w:pPr>
            <w:pStyle w:val="a"/>
            <w:numPr>
              <w:numId w:val="0"/>
            </w:numPr>
            <w:tabs>
              <w:tab w:val="left" w:pos="-720"/>
            </w:tabs>
            <w:ind w:left="0" w:firstLine="0"/>
          </w:pPr>
        </w:pPrChange>
      </w:pPr>
      <w:ins w:id="206" w:author="Samuel Harkness" w:date="2014-01-20T13:21:00Z">
        <w:r w:rsidRPr="0013197D">
          <w:rPr>
            <w:b/>
            <w:rPrChange w:id="207" w:author="Samuel Harkness" w:date="2014-01-20T13:29:00Z">
              <w:rPr/>
            </w:rPrChange>
          </w:rPr>
          <w:t xml:space="preserve">The </w:t>
        </w:r>
        <w:proofErr w:type="spellStart"/>
        <w:r w:rsidRPr="0013197D">
          <w:rPr>
            <w:b/>
            <w:rPrChange w:id="208" w:author="Samuel Harkness" w:date="2014-01-20T13:29:00Z">
              <w:rPr/>
            </w:rPrChange>
          </w:rPr>
          <w:t>Nyquist</w:t>
        </w:r>
        <w:proofErr w:type="spellEnd"/>
        <w:r w:rsidRPr="0013197D">
          <w:rPr>
            <w:b/>
            <w:rPrChange w:id="209" w:author="Samuel Harkness" w:date="2014-01-20T13:29:00Z">
              <w:rPr/>
            </w:rPrChange>
          </w:rPr>
          <w:t xml:space="preserve"> rate of the scope is 50 kHz, so the fastest frequency possible to represent is 25 kHz without aliasing.</w:t>
        </w:r>
      </w:ins>
    </w:p>
    <w:p w:rsidR="0013197D" w:rsidRDefault="0013197D">
      <w:pPr>
        <w:pStyle w:val="a"/>
        <w:numPr>
          <w:ilvl w:val="0"/>
          <w:numId w:val="0"/>
        </w:numPr>
        <w:tabs>
          <w:tab w:val="left" w:pos="-720"/>
        </w:tabs>
        <w:ind w:left="360"/>
        <w:pPrChange w:id="210" w:author="Samuel Harkness" w:date="2014-01-20T13:21:00Z">
          <w:pPr>
            <w:pStyle w:val="a"/>
            <w:numPr>
              <w:numId w:val="0"/>
            </w:numPr>
            <w:tabs>
              <w:tab w:val="left" w:pos="-720"/>
            </w:tabs>
            <w:ind w:left="0" w:firstLine="0"/>
          </w:pPr>
        </w:pPrChange>
      </w:pPr>
    </w:p>
    <w:p w:rsidR="00A03835" w:rsidRDefault="00A03835" w:rsidP="00A03835">
      <w:pPr>
        <w:pStyle w:val="a"/>
        <w:numPr>
          <w:ilvl w:val="0"/>
          <w:numId w:val="32"/>
        </w:numPr>
        <w:tabs>
          <w:tab w:val="left" w:pos="-720"/>
        </w:tabs>
      </w:pPr>
      <w:r>
        <w:t>show the mathematical relationship between f</w:t>
      </w:r>
      <w:r>
        <w:rPr>
          <w:vertAlign w:val="subscript"/>
        </w:rPr>
        <w:t>in</w:t>
      </w:r>
      <w:r>
        <w:t xml:space="preserve">, </w:t>
      </w:r>
      <w:proofErr w:type="spellStart"/>
      <w:r>
        <w:t>f</w:t>
      </w:r>
      <w:r>
        <w:rPr>
          <w:vertAlign w:val="subscript"/>
        </w:rPr>
        <w:t>out</w:t>
      </w:r>
      <w:proofErr w:type="spellEnd"/>
      <w:r>
        <w:t xml:space="preserve"> and </w:t>
      </w:r>
      <w:proofErr w:type="spellStart"/>
      <w:r>
        <w:t>f</w:t>
      </w:r>
      <w:r>
        <w:rPr>
          <w:vertAlign w:val="subscript"/>
        </w:rPr>
        <w:t>sample</w:t>
      </w:r>
      <w:proofErr w:type="spellEnd"/>
      <w:r>
        <w:rPr>
          <w:vertAlign w:val="subscript"/>
        </w:rPr>
        <w:t xml:space="preserve"> </w:t>
      </w:r>
      <w:r>
        <w:t>when f</w:t>
      </w:r>
      <w:r>
        <w:rPr>
          <w:vertAlign w:val="subscript"/>
        </w:rPr>
        <w:t>in</w:t>
      </w:r>
      <w:r>
        <w:t>&gt;</w:t>
      </w:r>
      <w:proofErr w:type="spellStart"/>
      <w:r>
        <w:t>f</w:t>
      </w:r>
      <w:r>
        <w:rPr>
          <w:vertAlign w:val="subscript"/>
        </w:rPr>
        <w:t>nyquist</w:t>
      </w:r>
      <w:proofErr w:type="spellEnd"/>
    </w:p>
    <w:p w:rsidR="007B3561" w:rsidRDefault="007329CD">
      <w:pPr>
        <w:pStyle w:val="a"/>
        <w:numPr>
          <w:ilvl w:val="0"/>
          <w:numId w:val="0"/>
        </w:numPr>
        <w:tabs>
          <w:tab w:val="left" w:pos="-720"/>
        </w:tabs>
        <w:ind w:left="720"/>
        <w:rPr>
          <w:ins w:id="211" w:author="Samuel Harkness" w:date="2014-01-20T13:22:00Z"/>
          <w:b/>
        </w:rPr>
        <w:pPrChange w:id="212" w:author="Samuel Harkness" w:date="2014-01-20T13:22:00Z">
          <w:pPr>
            <w:pStyle w:val="a"/>
            <w:numPr>
              <w:numId w:val="0"/>
            </w:numPr>
            <w:tabs>
              <w:tab w:val="left" w:pos="-720"/>
            </w:tabs>
            <w:ind w:left="0" w:firstLine="0"/>
          </w:pPr>
        </w:pPrChange>
      </w:pPr>
      <m:oMathPara>
        <m:oMath>
          <m:sSub>
            <m:sSubPr>
              <m:ctrlPr>
                <w:ins w:id="213" w:author="Samuel Harkness" w:date="2014-01-20T13:24:00Z">
                  <w:rPr>
                    <w:rFonts w:ascii="Cambria Math" w:hAnsi="Cambria Math"/>
                    <w:b/>
                    <w:i/>
                  </w:rPr>
                </w:ins>
              </m:ctrlPr>
            </m:sSubPr>
            <m:e>
              <w:ins w:id="214" w:author="Samuel Harkness" w:date="2014-01-20T13:24:00Z">
                <m:r>
                  <m:rPr>
                    <m:sty m:val="bi"/>
                  </m:rPr>
                  <w:rPr>
                    <w:rFonts w:ascii="Cambria Math" w:hAnsi="Cambria Math"/>
                  </w:rPr>
                  <m:t>f</m:t>
                </m:r>
              </w:ins>
            </m:e>
            <m:sub>
              <w:ins w:id="215" w:author="Samuel Harkness" w:date="2014-01-20T13:24:00Z">
                <m:r>
                  <m:rPr>
                    <m:sty m:val="bi"/>
                  </m:rPr>
                  <w:rPr>
                    <w:rFonts w:ascii="Cambria Math" w:hAnsi="Cambria Math"/>
                  </w:rPr>
                  <m:t>out</m:t>
                </m:r>
              </w:ins>
            </m:sub>
          </m:sSub>
          <w:ins w:id="216" w:author="Samuel Harkness" w:date="2014-01-20T13:24:00Z">
            <m:r>
              <m:rPr>
                <m:sty m:val="bi"/>
              </m:rPr>
              <w:rPr>
                <w:rFonts w:ascii="Cambria Math" w:hAnsi="Cambria Math"/>
              </w:rPr>
              <m:t>=</m:t>
            </m:r>
          </w:ins>
          <m:sSub>
            <m:sSubPr>
              <m:ctrlPr>
                <w:ins w:id="217" w:author="Samuel Harkness" w:date="2014-01-20T13:24:00Z">
                  <w:rPr>
                    <w:rFonts w:ascii="Cambria Math" w:hAnsi="Cambria Math"/>
                    <w:b/>
                    <w:i/>
                  </w:rPr>
                </w:ins>
              </m:ctrlPr>
            </m:sSubPr>
            <m:e>
              <w:ins w:id="218" w:author="Samuel Harkness" w:date="2014-01-20T13:24:00Z">
                <m:r>
                  <m:rPr>
                    <m:sty m:val="bi"/>
                  </m:rPr>
                  <w:rPr>
                    <w:rFonts w:ascii="Cambria Math" w:hAnsi="Cambria Math"/>
                  </w:rPr>
                  <m:t>f</m:t>
                </m:r>
              </w:ins>
            </m:e>
            <m:sub>
              <w:ins w:id="219" w:author="Samuel Harkness" w:date="2014-01-20T13:24:00Z">
                <m:r>
                  <m:rPr>
                    <m:sty m:val="bi"/>
                  </m:rPr>
                  <w:rPr>
                    <w:rFonts w:ascii="Cambria Math" w:hAnsi="Cambria Math"/>
                  </w:rPr>
                  <m:t>in</m:t>
                </m:r>
              </w:ins>
            </m:sub>
          </m:sSub>
          <w:ins w:id="220" w:author="Samuel Harkness" w:date="2014-01-20T13:24:00Z">
            <m:r>
              <m:rPr>
                <m:sty m:val="bi"/>
              </m:rPr>
              <w:rPr>
                <w:rFonts w:ascii="Cambria Math" w:hAnsi="Cambria Math"/>
              </w:rPr>
              <m:t>-</m:t>
            </m:r>
          </w:ins>
          <w:ins w:id="221" w:author="Samuel Harkness" w:date="2014-01-20T13:25:00Z">
            <m:r>
              <m:rPr>
                <m:sty m:val="bi"/>
              </m:rPr>
              <w:rPr>
                <w:rFonts w:ascii="Cambria Math" w:hAnsi="Cambria Math"/>
              </w:rPr>
              <m:t>n∙</m:t>
            </m:r>
          </w:ins>
          <m:sSub>
            <m:sSubPr>
              <m:ctrlPr>
                <w:ins w:id="222" w:author="Samuel Harkness" w:date="2014-01-20T13:25:00Z">
                  <w:rPr>
                    <w:rFonts w:ascii="Cambria Math" w:hAnsi="Cambria Math"/>
                    <w:b/>
                    <w:i/>
                  </w:rPr>
                </w:ins>
              </m:ctrlPr>
            </m:sSubPr>
            <m:e>
              <w:ins w:id="223" w:author="Samuel Harkness" w:date="2014-01-20T13:25:00Z">
                <m:r>
                  <m:rPr>
                    <m:sty m:val="bi"/>
                  </m:rPr>
                  <w:rPr>
                    <w:rFonts w:ascii="Cambria Math" w:hAnsi="Cambria Math"/>
                  </w:rPr>
                  <m:t>f</m:t>
                </m:r>
              </w:ins>
            </m:e>
            <m:sub>
              <w:ins w:id="224" w:author="Samuel Harkness" w:date="2014-01-20T13:25:00Z">
                <m:r>
                  <m:rPr>
                    <m:sty m:val="bi"/>
                  </m:rPr>
                  <w:rPr>
                    <w:rFonts w:ascii="Cambria Math" w:hAnsi="Cambria Math"/>
                  </w:rPr>
                  <m:t>sample</m:t>
                </m:r>
              </w:ins>
            </m:sub>
          </m:sSub>
        </m:oMath>
      </m:oMathPara>
    </w:p>
    <w:p w:rsidR="00AA6A14" w:rsidRDefault="00AA6A14" w:rsidP="00AA6A14">
      <w:pPr>
        <w:pStyle w:val="a"/>
        <w:numPr>
          <w:ilvl w:val="0"/>
          <w:numId w:val="0"/>
        </w:numPr>
        <w:tabs>
          <w:tab w:val="left" w:pos="-720"/>
        </w:tabs>
        <w:rPr>
          <w:ins w:id="225" w:author="Samuel Harkness" w:date="2014-01-20T13:21:00Z"/>
          <w:b/>
        </w:rPr>
      </w:pPr>
    </w:p>
    <w:p w:rsidR="008D570E" w:rsidRDefault="008D570E" w:rsidP="007B3561">
      <w:pPr>
        <w:pStyle w:val="a"/>
        <w:numPr>
          <w:ilvl w:val="0"/>
          <w:numId w:val="0"/>
        </w:numPr>
        <w:tabs>
          <w:tab w:val="left" w:pos="-720"/>
        </w:tabs>
        <w:rPr>
          <w:b/>
        </w:rPr>
      </w:pPr>
    </w:p>
    <w:p w:rsidR="001B7F1A" w:rsidRDefault="001B7F1A" w:rsidP="001B7F1A">
      <w:pPr>
        <w:pStyle w:val="a"/>
        <w:numPr>
          <w:ilvl w:val="0"/>
          <w:numId w:val="33"/>
        </w:numPr>
        <w:tabs>
          <w:tab w:val="left" w:pos="-720"/>
        </w:tabs>
      </w:pPr>
      <w:r>
        <w:t xml:space="preserve">Change the FFT window from Hanning to Rectangular, Hamming, and Blackman-Harris.  </w:t>
      </w:r>
    </w:p>
    <w:p w:rsidR="001B7F1A" w:rsidRDefault="001B7F1A" w:rsidP="001B7F1A">
      <w:pPr>
        <w:pStyle w:val="a"/>
        <w:numPr>
          <w:ilvl w:val="0"/>
          <w:numId w:val="22"/>
        </w:numPr>
        <w:tabs>
          <w:tab w:val="left" w:pos="-720"/>
        </w:tabs>
      </w:pPr>
      <w:r>
        <w:t>Which window results in the best frequency resolution?  (&gt;</w:t>
      </w:r>
      <w:proofErr w:type="spellStart"/>
      <w:r>
        <w:t>dV</w:t>
      </w:r>
      <w:proofErr w:type="spellEnd"/>
      <w:r>
        <w:t>/</w:t>
      </w:r>
      <w:proofErr w:type="spellStart"/>
      <w:r>
        <w:t>df</w:t>
      </w:r>
      <w:proofErr w:type="spellEnd"/>
      <w:r>
        <w:t>)</w:t>
      </w:r>
    </w:p>
    <w:p w:rsidR="001B7F1A" w:rsidRPr="0013197D" w:rsidRDefault="00791316" w:rsidP="001B7F1A">
      <w:pPr>
        <w:pStyle w:val="a"/>
        <w:numPr>
          <w:ilvl w:val="0"/>
          <w:numId w:val="0"/>
        </w:numPr>
        <w:tabs>
          <w:tab w:val="left" w:pos="-720"/>
        </w:tabs>
        <w:ind w:left="1440" w:hanging="720"/>
        <w:rPr>
          <w:b/>
          <w:rPrChange w:id="226" w:author="Samuel Harkness" w:date="2014-01-20T13:29:00Z">
            <w:rPr/>
          </w:rPrChange>
        </w:rPr>
      </w:pPr>
      <w:ins w:id="227" w:author="Samuel Harkness" w:date="2014-01-20T13:26:00Z">
        <w:r w:rsidRPr="0013197D">
          <w:rPr>
            <w:b/>
            <w:rPrChange w:id="228" w:author="Samuel Harkness" w:date="2014-01-20T13:29:00Z">
              <w:rPr/>
            </w:rPrChange>
          </w:rPr>
          <w:t>Rectangular</w:t>
        </w:r>
      </w:ins>
    </w:p>
    <w:p w:rsidR="001B7F1A" w:rsidRDefault="001B7F1A" w:rsidP="001B7F1A">
      <w:pPr>
        <w:pStyle w:val="a"/>
        <w:numPr>
          <w:ilvl w:val="0"/>
          <w:numId w:val="0"/>
        </w:numPr>
        <w:tabs>
          <w:tab w:val="left" w:pos="-720"/>
        </w:tabs>
        <w:ind w:left="1440" w:hanging="720"/>
      </w:pPr>
    </w:p>
    <w:p w:rsidR="001B7F1A" w:rsidRDefault="001B7F1A" w:rsidP="001B7F1A">
      <w:pPr>
        <w:pStyle w:val="a"/>
        <w:numPr>
          <w:ilvl w:val="0"/>
          <w:numId w:val="22"/>
        </w:numPr>
        <w:tabs>
          <w:tab w:val="left" w:pos="-720"/>
        </w:tabs>
      </w:pPr>
      <w:r>
        <w:t xml:space="preserve">Which window gives the best amplitude accuracy?  </w:t>
      </w:r>
    </w:p>
    <w:p w:rsidR="001B7F1A" w:rsidRPr="0013197D" w:rsidRDefault="00791316" w:rsidP="001B7F1A">
      <w:pPr>
        <w:pStyle w:val="a"/>
        <w:numPr>
          <w:ilvl w:val="0"/>
          <w:numId w:val="0"/>
        </w:numPr>
        <w:tabs>
          <w:tab w:val="left" w:pos="-720"/>
        </w:tabs>
        <w:ind w:left="1440" w:hanging="720"/>
        <w:rPr>
          <w:b/>
          <w:rPrChange w:id="229" w:author="Samuel Harkness" w:date="2014-01-20T13:29:00Z">
            <w:rPr/>
          </w:rPrChange>
        </w:rPr>
      </w:pPr>
      <w:ins w:id="230" w:author="Samuel Harkness" w:date="2014-01-20T13:28:00Z">
        <w:r w:rsidRPr="0013197D">
          <w:rPr>
            <w:b/>
            <w:rPrChange w:id="231" w:author="Samuel Harkness" w:date="2014-01-20T13:29:00Z">
              <w:rPr/>
            </w:rPrChange>
          </w:rPr>
          <w:t>Blackman-Harris</w:t>
        </w:r>
      </w:ins>
    </w:p>
    <w:p w:rsidR="001B7F1A" w:rsidRDefault="001B7F1A" w:rsidP="001B7F1A">
      <w:pPr>
        <w:pStyle w:val="a"/>
        <w:numPr>
          <w:ilvl w:val="0"/>
          <w:numId w:val="0"/>
        </w:numPr>
        <w:tabs>
          <w:tab w:val="left" w:pos="-720"/>
        </w:tabs>
        <w:ind w:left="1440" w:hanging="720"/>
      </w:pPr>
    </w:p>
    <w:p w:rsidR="001B7F1A" w:rsidRDefault="001B7F1A" w:rsidP="001B7F1A">
      <w:pPr>
        <w:pStyle w:val="a"/>
        <w:numPr>
          <w:ilvl w:val="0"/>
          <w:numId w:val="22"/>
        </w:numPr>
        <w:tabs>
          <w:tab w:val="left" w:pos="-720"/>
        </w:tabs>
      </w:pPr>
      <w:r>
        <w:t>Describe the purpose of windowing in your report. (Tektronix booklet for FFT module)</w:t>
      </w:r>
    </w:p>
    <w:p w:rsidR="001B7F1A" w:rsidRDefault="001B7F1A" w:rsidP="001B7F1A">
      <w:pPr>
        <w:pStyle w:val="a"/>
        <w:numPr>
          <w:ilvl w:val="0"/>
          <w:numId w:val="0"/>
        </w:numPr>
        <w:tabs>
          <w:tab w:val="left" w:pos="-720"/>
        </w:tabs>
        <w:ind w:left="1440" w:hanging="720"/>
      </w:pPr>
    </w:p>
    <w:p w:rsidR="001B7F1A" w:rsidRPr="0013197D" w:rsidRDefault="00791316">
      <w:pPr>
        <w:pStyle w:val="a"/>
        <w:numPr>
          <w:ilvl w:val="0"/>
          <w:numId w:val="0"/>
        </w:numPr>
        <w:tabs>
          <w:tab w:val="left" w:pos="-720"/>
        </w:tabs>
        <w:ind w:left="720"/>
        <w:rPr>
          <w:b/>
          <w:rPrChange w:id="232" w:author="Samuel Harkness" w:date="2014-01-20T13:29:00Z">
            <w:rPr/>
          </w:rPrChange>
        </w:rPr>
        <w:pPrChange w:id="233" w:author="Samuel Harkness" w:date="2014-01-20T13:28:00Z">
          <w:pPr>
            <w:pStyle w:val="a"/>
            <w:numPr>
              <w:numId w:val="0"/>
            </w:numPr>
            <w:tabs>
              <w:tab w:val="left" w:pos="-720"/>
            </w:tabs>
            <w:ind w:left="0" w:firstLine="0"/>
          </w:pPr>
        </w:pPrChange>
      </w:pPr>
      <w:ins w:id="234" w:author="Samuel Harkness" w:date="2014-01-20T13:27:00Z">
        <w:r w:rsidRPr="0013197D">
          <w:rPr>
            <w:b/>
            <w:rPrChange w:id="235" w:author="Samuel Harkness" w:date="2014-01-20T13:29:00Z">
              <w:rPr/>
            </w:rPrChange>
          </w:rPr>
          <w:t>Applying a window function to the source waveform</w:t>
        </w:r>
        <w:r w:rsidR="0013197D" w:rsidRPr="0013197D">
          <w:rPr>
            <w:b/>
            <w:rPrChange w:id="236" w:author="Samuel Harkness" w:date="2014-01-20T13:29:00Z">
              <w:rPr/>
            </w:rPrChange>
          </w:rPr>
          <w:t xml:space="preserve"> record changes the waveform so</w:t>
        </w:r>
      </w:ins>
      <w:ins w:id="237" w:author="Samuel Harkness" w:date="2014-01-20T13:28:00Z">
        <w:r w:rsidR="0013197D" w:rsidRPr="0013197D">
          <w:rPr>
            <w:b/>
            <w:rPrChange w:id="238" w:author="Samuel Harkness" w:date="2014-01-20T13:29:00Z">
              <w:rPr/>
            </w:rPrChange>
          </w:rPr>
          <w:t xml:space="preserve"> </w:t>
        </w:r>
      </w:ins>
      <w:ins w:id="239" w:author="Samuel Harkness" w:date="2014-01-20T13:27:00Z">
        <w:r w:rsidRPr="0013197D">
          <w:rPr>
            <w:b/>
            <w:rPrChange w:id="240" w:author="Samuel Harkness" w:date="2014-01-20T13:29:00Z">
              <w:rPr/>
            </w:rPrChange>
          </w:rPr>
          <w:t>that the start and stop values are close to each other, reducing FFT waveform discontinuities.  This results in an FFT waveform that more accurately represents the source signal frequency components.  The ‘shape’ of the window determines how well it resolves frequency or magnitude information.</w:t>
        </w:r>
      </w:ins>
    </w:p>
    <w:p w:rsidR="001B7F1A" w:rsidRDefault="001B7F1A" w:rsidP="001B7F1A">
      <w:pPr>
        <w:pStyle w:val="a"/>
        <w:numPr>
          <w:ilvl w:val="0"/>
          <w:numId w:val="0"/>
        </w:numPr>
        <w:tabs>
          <w:tab w:val="left" w:pos="-720"/>
        </w:tabs>
        <w:rPr>
          <w:rFonts w:ascii="Arial" w:hAnsi="Arial" w:cs="Arial"/>
          <w:b/>
        </w:rPr>
      </w:pPr>
      <w:r>
        <w:rPr>
          <w:rFonts w:ascii="Arial" w:hAnsi="Arial" w:cs="Arial"/>
          <w:b/>
        </w:rPr>
        <w:br w:type="page"/>
      </w:r>
      <w:proofErr w:type="gramStart"/>
      <w:r>
        <w:rPr>
          <w:rFonts w:ascii="Arial" w:hAnsi="Arial" w:cs="Arial"/>
          <w:b/>
        </w:rPr>
        <w:lastRenderedPageBreak/>
        <w:t>Square wave</w:t>
      </w:r>
      <w:r w:rsidRPr="00634330">
        <w:rPr>
          <w:rFonts w:ascii="Arial" w:hAnsi="Arial" w:cs="Arial"/>
          <w:b/>
        </w:rPr>
        <w:t xml:space="preserve"> in the Frequency and Time Domain.</w:t>
      </w:r>
      <w:proofErr w:type="gramEnd"/>
    </w:p>
    <w:p w:rsidR="001B7F1A" w:rsidRDefault="001B7F1A" w:rsidP="001B7F1A">
      <w:pPr>
        <w:pStyle w:val="a"/>
        <w:numPr>
          <w:ilvl w:val="0"/>
          <w:numId w:val="0"/>
        </w:numPr>
        <w:tabs>
          <w:tab w:val="left" w:pos="-720"/>
        </w:tabs>
      </w:pPr>
    </w:p>
    <w:p w:rsidR="001B7F1A" w:rsidRDefault="001B7F1A" w:rsidP="001B7F1A">
      <w:pPr>
        <w:pStyle w:val="a"/>
        <w:numPr>
          <w:ilvl w:val="0"/>
          <w:numId w:val="33"/>
        </w:numPr>
        <w:tabs>
          <w:tab w:val="left" w:pos="-720"/>
        </w:tabs>
      </w:pPr>
      <w:r>
        <w:t xml:space="preserve">Record the frequencies and </w:t>
      </w:r>
      <w:r w:rsidRPr="0079781E">
        <w:rPr>
          <w:u w:val="single"/>
        </w:rPr>
        <w:t>linear</w:t>
      </w:r>
      <w:r>
        <w:t xml:space="preserve"> amplitudes of the 5 spectral components visible.  </w:t>
      </w:r>
    </w:p>
    <w:p w:rsidR="001B7F1A" w:rsidRDefault="001B7F1A" w:rsidP="001B7F1A">
      <w:pPr>
        <w:pStyle w:val="a"/>
        <w:numPr>
          <w:ilvl w:val="0"/>
          <w:numId w:val="28"/>
        </w:numPr>
        <w:tabs>
          <w:tab w:val="left" w:pos="-720"/>
        </w:tabs>
      </w:pPr>
      <w:r>
        <w:rPr>
          <w:u w:val="single"/>
        </w:rPr>
        <w:t>Make a table and c</w:t>
      </w:r>
      <w:r w:rsidRPr="002F03FC">
        <w:rPr>
          <w:u w:val="single"/>
        </w:rPr>
        <w:t>ompare the values recorded to the theoretical values</w:t>
      </w:r>
      <w:r>
        <w:rPr>
          <w:u w:val="single"/>
        </w:rPr>
        <w:t xml:space="preserve"> you calculate</w:t>
      </w:r>
      <w:r>
        <w:t>.  Discuss the cause of any error you see.</w:t>
      </w:r>
    </w:p>
    <w:p w:rsidR="001B7F1A" w:rsidRDefault="001B7F1A" w:rsidP="001B7F1A">
      <w:pPr>
        <w:pStyle w:val="a"/>
        <w:numPr>
          <w:ilvl w:val="0"/>
          <w:numId w:val="0"/>
        </w:numPr>
        <w:tabs>
          <w:tab w:val="left" w:pos="-720"/>
        </w:tabs>
        <w:ind w:left="360"/>
      </w:pPr>
    </w:p>
    <w:p w:rsidR="001B7F1A" w:rsidRDefault="001B7F1A" w:rsidP="001B7F1A">
      <w:pPr>
        <w:pStyle w:val="a"/>
        <w:numPr>
          <w:ilvl w:val="0"/>
          <w:numId w:val="0"/>
        </w:numPr>
        <w:tabs>
          <w:tab w:val="left" w:pos="-720"/>
        </w:tabs>
        <w:ind w:left="360"/>
      </w:pPr>
    </w:p>
    <w:tbl>
      <w:tblPr>
        <w:tblW w:w="4908" w:type="dxa"/>
        <w:tblInd w:w="1950" w:type="dxa"/>
        <w:tblLook w:val="04A0" w:firstRow="1" w:lastRow="0" w:firstColumn="1" w:lastColumn="0" w:noHBand="0" w:noVBand="1"/>
      </w:tblPr>
      <w:tblGrid>
        <w:gridCol w:w="1153"/>
        <w:gridCol w:w="1780"/>
        <w:gridCol w:w="1975"/>
      </w:tblGrid>
      <w:tr w:rsidR="001F18BF" w:rsidRPr="003C0742" w:rsidTr="009A661A">
        <w:trPr>
          <w:trHeight w:val="360"/>
          <w:ins w:id="241" w:author="samuel.harkness" w:date="2014-01-23T12:51:00Z"/>
        </w:trPr>
        <w:tc>
          <w:tcPr>
            <w:tcW w:w="1153"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rPr>
                <w:ins w:id="242" w:author="samuel.harkness" w:date="2014-01-23T12:51:00Z"/>
                <w:rFonts w:ascii="Calibri" w:hAnsi="Calibri"/>
                <w:color w:val="000000"/>
                <w:sz w:val="22"/>
                <w:szCs w:val="22"/>
              </w:rPr>
            </w:pPr>
            <w:ins w:id="243" w:author="samuel.harkness" w:date="2014-01-23T12:51:00Z">
              <w:r w:rsidRPr="003C0742">
                <w:rPr>
                  <w:rFonts w:ascii="Calibri" w:hAnsi="Calibri"/>
                  <w:color w:val="000000"/>
                  <w:sz w:val="22"/>
                  <w:szCs w:val="22"/>
                </w:rPr>
                <w:t>Frequency</w:t>
              </w:r>
            </w:ins>
          </w:p>
        </w:tc>
        <w:tc>
          <w:tcPr>
            <w:tcW w:w="1780"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rPr>
                <w:ins w:id="244" w:author="samuel.harkness" w:date="2014-01-23T12:51:00Z"/>
                <w:rFonts w:ascii="Calibri" w:hAnsi="Calibri"/>
                <w:color w:val="000000"/>
                <w:sz w:val="22"/>
                <w:szCs w:val="22"/>
              </w:rPr>
            </w:pPr>
            <w:ins w:id="245" w:author="samuel.harkness" w:date="2014-01-23T12:51:00Z">
              <w:r w:rsidRPr="003C0742">
                <w:rPr>
                  <w:rFonts w:ascii="Calibri" w:hAnsi="Calibri"/>
                  <w:color w:val="000000"/>
                  <w:sz w:val="22"/>
                  <w:szCs w:val="22"/>
                </w:rPr>
                <w:t>Calculated [</w:t>
              </w:r>
              <w:proofErr w:type="spellStart"/>
              <w:r w:rsidRPr="003C0742">
                <w:rPr>
                  <w:rFonts w:ascii="Calibri" w:hAnsi="Calibri"/>
                  <w:color w:val="000000"/>
                  <w:sz w:val="22"/>
                  <w:szCs w:val="22"/>
                </w:rPr>
                <w:t>V</w:t>
              </w:r>
              <w:r w:rsidRPr="003C0742">
                <w:rPr>
                  <w:rFonts w:ascii="Calibri" w:hAnsi="Calibri"/>
                  <w:color w:val="000000"/>
                  <w:sz w:val="22"/>
                  <w:szCs w:val="22"/>
                  <w:vertAlign w:val="subscript"/>
                </w:rPr>
                <w:t>rms</w:t>
              </w:r>
              <w:proofErr w:type="spellEnd"/>
              <w:r w:rsidRPr="003C0742">
                <w:rPr>
                  <w:rFonts w:ascii="Calibri" w:hAnsi="Calibri"/>
                  <w:color w:val="000000"/>
                  <w:sz w:val="22"/>
                  <w:szCs w:val="22"/>
                </w:rPr>
                <w:t>]</w:t>
              </w:r>
            </w:ins>
          </w:p>
        </w:tc>
        <w:tc>
          <w:tcPr>
            <w:tcW w:w="1975"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rPr>
                <w:ins w:id="246" w:author="samuel.harkness" w:date="2014-01-23T12:51:00Z"/>
                <w:rFonts w:ascii="Calibri" w:hAnsi="Calibri"/>
                <w:color w:val="000000"/>
                <w:sz w:val="22"/>
                <w:szCs w:val="22"/>
              </w:rPr>
            </w:pPr>
            <w:ins w:id="247" w:author="samuel.harkness" w:date="2014-01-23T12:51:00Z">
              <w:r w:rsidRPr="003C0742">
                <w:rPr>
                  <w:rFonts w:ascii="Calibri" w:hAnsi="Calibri"/>
                  <w:color w:val="000000"/>
                  <w:sz w:val="22"/>
                  <w:szCs w:val="22"/>
                </w:rPr>
                <w:t>Measured [</w:t>
              </w:r>
              <w:proofErr w:type="spellStart"/>
              <w:r w:rsidRPr="003C0742">
                <w:rPr>
                  <w:rFonts w:ascii="Calibri" w:hAnsi="Calibri"/>
                  <w:color w:val="000000"/>
                  <w:sz w:val="22"/>
                  <w:szCs w:val="22"/>
                </w:rPr>
                <w:t>V</w:t>
              </w:r>
              <w:r w:rsidRPr="003C0742">
                <w:rPr>
                  <w:rFonts w:ascii="Calibri" w:hAnsi="Calibri"/>
                  <w:color w:val="000000"/>
                  <w:sz w:val="22"/>
                  <w:szCs w:val="22"/>
                  <w:vertAlign w:val="subscript"/>
                </w:rPr>
                <w:t>rms</w:t>
              </w:r>
              <w:proofErr w:type="spellEnd"/>
              <w:r w:rsidRPr="003C0742">
                <w:rPr>
                  <w:rFonts w:ascii="Calibri" w:hAnsi="Calibri"/>
                  <w:color w:val="000000"/>
                  <w:sz w:val="22"/>
                  <w:szCs w:val="22"/>
                </w:rPr>
                <w:t>]</w:t>
              </w:r>
            </w:ins>
          </w:p>
        </w:tc>
      </w:tr>
      <w:tr w:rsidR="001F18BF" w:rsidRPr="003C0742" w:rsidTr="009A661A">
        <w:trPr>
          <w:trHeight w:val="300"/>
          <w:ins w:id="248" w:author="samuel.harkness" w:date="2014-01-23T12:51:00Z"/>
        </w:trPr>
        <w:tc>
          <w:tcPr>
            <w:tcW w:w="1153"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rPr>
                <w:ins w:id="249" w:author="samuel.harkness" w:date="2014-01-23T12:51:00Z"/>
                <w:rFonts w:ascii="Calibri" w:hAnsi="Calibri"/>
                <w:color w:val="000000"/>
                <w:sz w:val="22"/>
                <w:szCs w:val="22"/>
              </w:rPr>
            </w:pPr>
            <w:ins w:id="250" w:author="samuel.harkness" w:date="2014-01-23T12:51:00Z">
              <w:r w:rsidRPr="003C0742">
                <w:rPr>
                  <w:rFonts w:ascii="Calibri" w:hAnsi="Calibri"/>
                  <w:color w:val="000000"/>
                  <w:sz w:val="22"/>
                  <w:szCs w:val="22"/>
                </w:rPr>
                <w:t>2.5 kHz</w:t>
              </w:r>
            </w:ins>
          </w:p>
        </w:tc>
        <w:tc>
          <w:tcPr>
            <w:tcW w:w="1780"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jc w:val="right"/>
              <w:rPr>
                <w:ins w:id="251" w:author="samuel.harkness" w:date="2014-01-23T12:51:00Z"/>
                <w:rFonts w:ascii="Calibri" w:hAnsi="Calibri"/>
                <w:color w:val="000000"/>
                <w:sz w:val="22"/>
                <w:szCs w:val="22"/>
              </w:rPr>
            </w:pPr>
            <w:ins w:id="252" w:author="samuel.harkness" w:date="2014-01-23T12:51:00Z">
              <w:r w:rsidRPr="003C0742">
                <w:rPr>
                  <w:rFonts w:ascii="Calibri" w:hAnsi="Calibri"/>
                  <w:color w:val="000000"/>
                  <w:sz w:val="22"/>
                  <w:szCs w:val="22"/>
                </w:rPr>
                <w:t>1.2732</w:t>
              </w:r>
            </w:ins>
          </w:p>
        </w:tc>
        <w:tc>
          <w:tcPr>
            <w:tcW w:w="1975"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jc w:val="right"/>
              <w:rPr>
                <w:ins w:id="253" w:author="samuel.harkness" w:date="2014-01-23T12:51:00Z"/>
                <w:rFonts w:ascii="Calibri" w:hAnsi="Calibri"/>
                <w:color w:val="000000"/>
                <w:sz w:val="22"/>
                <w:szCs w:val="22"/>
              </w:rPr>
            </w:pPr>
            <w:ins w:id="254" w:author="samuel.harkness" w:date="2014-01-23T12:51:00Z">
              <w:r w:rsidRPr="003C0742">
                <w:rPr>
                  <w:rFonts w:ascii="Calibri" w:hAnsi="Calibri"/>
                  <w:color w:val="000000"/>
                  <w:sz w:val="22"/>
                  <w:szCs w:val="22"/>
                </w:rPr>
                <w:t>0.896</w:t>
              </w:r>
            </w:ins>
          </w:p>
        </w:tc>
      </w:tr>
      <w:tr w:rsidR="001F18BF" w:rsidRPr="003C0742" w:rsidTr="009A661A">
        <w:trPr>
          <w:trHeight w:val="300"/>
          <w:ins w:id="255" w:author="samuel.harkness" w:date="2014-01-23T12:51:00Z"/>
        </w:trPr>
        <w:tc>
          <w:tcPr>
            <w:tcW w:w="1153"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rPr>
                <w:ins w:id="256" w:author="samuel.harkness" w:date="2014-01-23T12:51:00Z"/>
                <w:rFonts w:ascii="Calibri" w:hAnsi="Calibri"/>
                <w:color w:val="000000"/>
                <w:sz w:val="22"/>
                <w:szCs w:val="22"/>
              </w:rPr>
            </w:pPr>
            <w:ins w:id="257" w:author="samuel.harkness" w:date="2014-01-23T12:51:00Z">
              <w:r w:rsidRPr="003C0742">
                <w:rPr>
                  <w:rFonts w:ascii="Calibri" w:hAnsi="Calibri"/>
                  <w:color w:val="000000"/>
                  <w:sz w:val="22"/>
                  <w:szCs w:val="22"/>
                </w:rPr>
                <w:t>7.5 kHz</w:t>
              </w:r>
            </w:ins>
          </w:p>
        </w:tc>
        <w:tc>
          <w:tcPr>
            <w:tcW w:w="1780"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jc w:val="right"/>
              <w:rPr>
                <w:ins w:id="258" w:author="samuel.harkness" w:date="2014-01-23T12:51:00Z"/>
                <w:rFonts w:ascii="Calibri" w:hAnsi="Calibri"/>
                <w:color w:val="000000"/>
                <w:sz w:val="22"/>
                <w:szCs w:val="22"/>
              </w:rPr>
            </w:pPr>
            <w:ins w:id="259" w:author="samuel.harkness" w:date="2014-01-23T12:51:00Z">
              <w:r w:rsidRPr="003C0742">
                <w:rPr>
                  <w:rFonts w:ascii="Calibri" w:hAnsi="Calibri"/>
                  <w:color w:val="000000"/>
                  <w:sz w:val="22"/>
                  <w:szCs w:val="22"/>
                </w:rPr>
                <w:t>0.4244</w:t>
              </w:r>
            </w:ins>
          </w:p>
        </w:tc>
        <w:tc>
          <w:tcPr>
            <w:tcW w:w="1975"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jc w:val="right"/>
              <w:rPr>
                <w:ins w:id="260" w:author="samuel.harkness" w:date="2014-01-23T12:51:00Z"/>
                <w:rFonts w:ascii="Calibri" w:hAnsi="Calibri"/>
                <w:color w:val="000000"/>
                <w:sz w:val="22"/>
                <w:szCs w:val="22"/>
              </w:rPr>
            </w:pPr>
            <w:ins w:id="261" w:author="samuel.harkness" w:date="2014-01-23T12:51:00Z">
              <w:r w:rsidRPr="003C0742">
                <w:rPr>
                  <w:rFonts w:ascii="Calibri" w:hAnsi="Calibri"/>
                  <w:color w:val="000000"/>
                  <w:sz w:val="22"/>
                  <w:szCs w:val="22"/>
                </w:rPr>
                <w:t>0.3</w:t>
              </w:r>
            </w:ins>
          </w:p>
        </w:tc>
      </w:tr>
      <w:tr w:rsidR="001F18BF" w:rsidRPr="003C0742" w:rsidTr="009A661A">
        <w:trPr>
          <w:trHeight w:val="300"/>
          <w:ins w:id="262" w:author="samuel.harkness" w:date="2014-01-23T12:51:00Z"/>
        </w:trPr>
        <w:tc>
          <w:tcPr>
            <w:tcW w:w="1153"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rPr>
                <w:ins w:id="263" w:author="samuel.harkness" w:date="2014-01-23T12:51:00Z"/>
                <w:rFonts w:ascii="Calibri" w:hAnsi="Calibri"/>
                <w:color w:val="000000"/>
                <w:sz w:val="22"/>
                <w:szCs w:val="22"/>
              </w:rPr>
            </w:pPr>
            <w:ins w:id="264" w:author="samuel.harkness" w:date="2014-01-23T12:51:00Z">
              <w:r w:rsidRPr="003C0742">
                <w:rPr>
                  <w:rFonts w:ascii="Calibri" w:hAnsi="Calibri"/>
                  <w:color w:val="000000"/>
                  <w:sz w:val="22"/>
                  <w:szCs w:val="22"/>
                </w:rPr>
                <w:t>12.5 kHz</w:t>
              </w:r>
            </w:ins>
          </w:p>
        </w:tc>
        <w:tc>
          <w:tcPr>
            <w:tcW w:w="1780"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jc w:val="right"/>
              <w:rPr>
                <w:ins w:id="265" w:author="samuel.harkness" w:date="2014-01-23T12:51:00Z"/>
                <w:rFonts w:ascii="Calibri" w:hAnsi="Calibri"/>
                <w:color w:val="000000"/>
                <w:sz w:val="22"/>
                <w:szCs w:val="22"/>
              </w:rPr>
            </w:pPr>
            <w:ins w:id="266" w:author="samuel.harkness" w:date="2014-01-23T12:51:00Z">
              <w:r w:rsidRPr="003C0742">
                <w:rPr>
                  <w:rFonts w:ascii="Calibri" w:hAnsi="Calibri"/>
                  <w:color w:val="000000"/>
                  <w:sz w:val="22"/>
                  <w:szCs w:val="22"/>
                </w:rPr>
                <w:t>0.2546</w:t>
              </w:r>
            </w:ins>
          </w:p>
        </w:tc>
        <w:tc>
          <w:tcPr>
            <w:tcW w:w="1975"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jc w:val="right"/>
              <w:rPr>
                <w:ins w:id="267" w:author="samuel.harkness" w:date="2014-01-23T12:51:00Z"/>
                <w:rFonts w:ascii="Calibri" w:hAnsi="Calibri"/>
                <w:color w:val="000000"/>
                <w:sz w:val="22"/>
                <w:szCs w:val="22"/>
              </w:rPr>
            </w:pPr>
            <w:ins w:id="268" w:author="samuel.harkness" w:date="2014-01-23T12:51:00Z">
              <w:r w:rsidRPr="003C0742">
                <w:rPr>
                  <w:rFonts w:ascii="Calibri" w:hAnsi="Calibri"/>
                  <w:color w:val="000000"/>
                  <w:sz w:val="22"/>
                  <w:szCs w:val="22"/>
                </w:rPr>
                <w:t>0.18</w:t>
              </w:r>
            </w:ins>
          </w:p>
        </w:tc>
      </w:tr>
      <w:tr w:rsidR="001F18BF" w:rsidRPr="003C0742" w:rsidTr="009A661A">
        <w:trPr>
          <w:trHeight w:val="300"/>
          <w:ins w:id="269" w:author="samuel.harkness" w:date="2014-01-23T12:51:00Z"/>
        </w:trPr>
        <w:tc>
          <w:tcPr>
            <w:tcW w:w="1153"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rPr>
                <w:ins w:id="270" w:author="samuel.harkness" w:date="2014-01-23T12:51:00Z"/>
                <w:rFonts w:ascii="Calibri" w:hAnsi="Calibri"/>
                <w:color w:val="000000"/>
                <w:sz w:val="22"/>
                <w:szCs w:val="22"/>
              </w:rPr>
            </w:pPr>
            <w:ins w:id="271" w:author="samuel.harkness" w:date="2014-01-23T12:51:00Z">
              <w:r w:rsidRPr="003C0742">
                <w:rPr>
                  <w:rFonts w:ascii="Calibri" w:hAnsi="Calibri"/>
                  <w:color w:val="000000"/>
                  <w:sz w:val="22"/>
                  <w:szCs w:val="22"/>
                </w:rPr>
                <w:t>17.5 kHz</w:t>
              </w:r>
            </w:ins>
          </w:p>
        </w:tc>
        <w:tc>
          <w:tcPr>
            <w:tcW w:w="1780"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jc w:val="right"/>
              <w:rPr>
                <w:ins w:id="272" w:author="samuel.harkness" w:date="2014-01-23T12:51:00Z"/>
                <w:rFonts w:ascii="Calibri" w:hAnsi="Calibri"/>
                <w:color w:val="000000"/>
                <w:sz w:val="22"/>
                <w:szCs w:val="22"/>
              </w:rPr>
            </w:pPr>
            <w:ins w:id="273" w:author="samuel.harkness" w:date="2014-01-23T12:51:00Z">
              <w:r w:rsidRPr="003C0742">
                <w:rPr>
                  <w:rFonts w:ascii="Calibri" w:hAnsi="Calibri"/>
                  <w:color w:val="000000"/>
                  <w:sz w:val="22"/>
                  <w:szCs w:val="22"/>
                </w:rPr>
                <w:t>0.1819</w:t>
              </w:r>
            </w:ins>
          </w:p>
        </w:tc>
        <w:tc>
          <w:tcPr>
            <w:tcW w:w="1975"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jc w:val="right"/>
              <w:rPr>
                <w:ins w:id="274" w:author="samuel.harkness" w:date="2014-01-23T12:51:00Z"/>
                <w:rFonts w:ascii="Calibri" w:hAnsi="Calibri"/>
                <w:color w:val="000000"/>
                <w:sz w:val="22"/>
                <w:szCs w:val="22"/>
              </w:rPr>
            </w:pPr>
            <w:ins w:id="275" w:author="samuel.harkness" w:date="2014-01-23T12:51:00Z">
              <w:r w:rsidRPr="003C0742">
                <w:rPr>
                  <w:rFonts w:ascii="Calibri" w:hAnsi="Calibri"/>
                  <w:color w:val="000000"/>
                  <w:sz w:val="22"/>
                  <w:szCs w:val="22"/>
                </w:rPr>
                <w:t>0.13</w:t>
              </w:r>
            </w:ins>
          </w:p>
        </w:tc>
      </w:tr>
      <w:tr w:rsidR="001F18BF" w:rsidRPr="003C0742" w:rsidTr="009A661A">
        <w:trPr>
          <w:trHeight w:val="300"/>
          <w:ins w:id="276" w:author="samuel.harkness" w:date="2014-01-23T12:51:00Z"/>
        </w:trPr>
        <w:tc>
          <w:tcPr>
            <w:tcW w:w="1153"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rPr>
                <w:ins w:id="277" w:author="samuel.harkness" w:date="2014-01-23T12:51:00Z"/>
                <w:rFonts w:ascii="Calibri" w:hAnsi="Calibri"/>
                <w:color w:val="000000"/>
                <w:sz w:val="22"/>
                <w:szCs w:val="22"/>
              </w:rPr>
            </w:pPr>
            <w:ins w:id="278" w:author="samuel.harkness" w:date="2014-01-23T12:51:00Z">
              <w:r w:rsidRPr="003C0742">
                <w:rPr>
                  <w:rFonts w:ascii="Calibri" w:hAnsi="Calibri"/>
                  <w:color w:val="000000"/>
                  <w:sz w:val="22"/>
                  <w:szCs w:val="22"/>
                </w:rPr>
                <w:t>22.5 kHz</w:t>
              </w:r>
            </w:ins>
          </w:p>
        </w:tc>
        <w:tc>
          <w:tcPr>
            <w:tcW w:w="1780"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jc w:val="right"/>
              <w:rPr>
                <w:ins w:id="279" w:author="samuel.harkness" w:date="2014-01-23T12:51:00Z"/>
                <w:rFonts w:ascii="Calibri" w:hAnsi="Calibri"/>
                <w:color w:val="000000"/>
                <w:sz w:val="22"/>
                <w:szCs w:val="22"/>
              </w:rPr>
            </w:pPr>
            <w:ins w:id="280" w:author="samuel.harkness" w:date="2014-01-23T12:51:00Z">
              <w:r w:rsidRPr="003C0742">
                <w:rPr>
                  <w:rFonts w:ascii="Calibri" w:hAnsi="Calibri"/>
                  <w:color w:val="000000"/>
                  <w:sz w:val="22"/>
                  <w:szCs w:val="22"/>
                </w:rPr>
                <w:t>0.1415</w:t>
              </w:r>
            </w:ins>
          </w:p>
        </w:tc>
        <w:tc>
          <w:tcPr>
            <w:tcW w:w="1975" w:type="dxa"/>
            <w:tcBorders>
              <w:top w:val="nil"/>
              <w:left w:val="nil"/>
              <w:bottom w:val="nil"/>
              <w:right w:val="nil"/>
            </w:tcBorders>
            <w:shd w:val="clear" w:color="auto" w:fill="auto"/>
            <w:noWrap/>
            <w:vAlign w:val="bottom"/>
            <w:hideMark/>
          </w:tcPr>
          <w:p w:rsidR="001F18BF" w:rsidRPr="003C0742" w:rsidRDefault="001F18BF" w:rsidP="009A661A">
            <w:pPr>
              <w:widowControl/>
              <w:autoSpaceDE/>
              <w:autoSpaceDN/>
              <w:adjustRightInd/>
              <w:jc w:val="right"/>
              <w:rPr>
                <w:ins w:id="281" w:author="samuel.harkness" w:date="2014-01-23T12:51:00Z"/>
                <w:rFonts w:ascii="Calibri" w:hAnsi="Calibri"/>
                <w:color w:val="000000"/>
                <w:sz w:val="22"/>
                <w:szCs w:val="22"/>
              </w:rPr>
            </w:pPr>
            <w:ins w:id="282" w:author="samuel.harkness" w:date="2014-01-23T12:51:00Z">
              <w:r w:rsidRPr="003C0742">
                <w:rPr>
                  <w:rFonts w:ascii="Calibri" w:hAnsi="Calibri"/>
                  <w:color w:val="000000"/>
                  <w:sz w:val="22"/>
                  <w:szCs w:val="22"/>
                </w:rPr>
                <w:t>0.96</w:t>
              </w:r>
            </w:ins>
          </w:p>
        </w:tc>
      </w:tr>
    </w:tbl>
    <w:p w:rsidR="001B7F1A" w:rsidDel="001F18BF" w:rsidRDefault="001B7F1A" w:rsidP="001B7F1A">
      <w:pPr>
        <w:pStyle w:val="a"/>
        <w:numPr>
          <w:ilvl w:val="0"/>
          <w:numId w:val="0"/>
        </w:numPr>
        <w:tabs>
          <w:tab w:val="left" w:pos="-720"/>
        </w:tabs>
        <w:ind w:left="360"/>
        <w:rPr>
          <w:del w:id="283" w:author="samuel.harkness" w:date="2014-01-23T12:51:00Z"/>
        </w:rPr>
      </w:pPr>
    </w:p>
    <w:p w:rsidR="001B7F1A" w:rsidDel="001F18BF" w:rsidRDefault="001B7F1A" w:rsidP="001B7F1A">
      <w:pPr>
        <w:pStyle w:val="a"/>
        <w:numPr>
          <w:ilvl w:val="0"/>
          <w:numId w:val="0"/>
        </w:numPr>
        <w:tabs>
          <w:tab w:val="left" w:pos="-720"/>
        </w:tabs>
        <w:ind w:left="360"/>
        <w:rPr>
          <w:del w:id="284" w:author="samuel.harkness" w:date="2014-01-23T12:51:00Z"/>
        </w:rPr>
      </w:pPr>
    </w:p>
    <w:p w:rsidR="001B7F1A" w:rsidDel="001F18BF" w:rsidRDefault="001B7F1A" w:rsidP="001B7F1A">
      <w:pPr>
        <w:pStyle w:val="a"/>
        <w:numPr>
          <w:ilvl w:val="0"/>
          <w:numId w:val="0"/>
        </w:numPr>
        <w:tabs>
          <w:tab w:val="left" w:pos="-720"/>
        </w:tabs>
        <w:ind w:left="360"/>
        <w:rPr>
          <w:del w:id="285" w:author="samuel.harkness" w:date="2014-01-23T12:51:00Z"/>
        </w:rPr>
      </w:pPr>
    </w:p>
    <w:p w:rsidR="001B7F1A" w:rsidDel="001F18BF" w:rsidRDefault="001B7F1A" w:rsidP="001B7F1A">
      <w:pPr>
        <w:pStyle w:val="a"/>
        <w:numPr>
          <w:ilvl w:val="0"/>
          <w:numId w:val="0"/>
        </w:numPr>
        <w:tabs>
          <w:tab w:val="left" w:pos="-720"/>
        </w:tabs>
        <w:ind w:left="360"/>
        <w:rPr>
          <w:del w:id="286" w:author="samuel.harkness" w:date="2014-01-23T12:51:00Z"/>
        </w:rPr>
      </w:pPr>
    </w:p>
    <w:p w:rsidR="001B7F1A" w:rsidDel="001F18BF" w:rsidRDefault="001B7F1A" w:rsidP="001B7F1A">
      <w:pPr>
        <w:pStyle w:val="a"/>
        <w:numPr>
          <w:ilvl w:val="0"/>
          <w:numId w:val="0"/>
        </w:numPr>
        <w:tabs>
          <w:tab w:val="left" w:pos="-720"/>
        </w:tabs>
        <w:ind w:left="360"/>
        <w:rPr>
          <w:del w:id="287" w:author="samuel.harkness" w:date="2014-01-23T12:51:00Z"/>
        </w:rPr>
      </w:pPr>
    </w:p>
    <w:p w:rsidR="001B7F1A" w:rsidDel="001F18BF" w:rsidRDefault="001B7F1A" w:rsidP="001B7F1A">
      <w:pPr>
        <w:pStyle w:val="a"/>
        <w:numPr>
          <w:ilvl w:val="0"/>
          <w:numId w:val="0"/>
        </w:numPr>
        <w:tabs>
          <w:tab w:val="left" w:pos="-720"/>
        </w:tabs>
        <w:ind w:left="360"/>
        <w:rPr>
          <w:del w:id="288" w:author="samuel.harkness" w:date="2014-01-23T12:51:00Z"/>
        </w:rPr>
      </w:pPr>
    </w:p>
    <w:p w:rsidR="001B7F1A" w:rsidDel="001F18BF" w:rsidRDefault="001B7F1A" w:rsidP="001B7F1A">
      <w:pPr>
        <w:pStyle w:val="a"/>
        <w:numPr>
          <w:ilvl w:val="0"/>
          <w:numId w:val="0"/>
        </w:numPr>
        <w:tabs>
          <w:tab w:val="left" w:pos="-720"/>
        </w:tabs>
        <w:ind w:left="360"/>
        <w:rPr>
          <w:del w:id="289" w:author="samuel.harkness" w:date="2014-01-23T12:51:00Z"/>
        </w:rPr>
      </w:pPr>
    </w:p>
    <w:p w:rsidR="001B7F1A" w:rsidDel="001F18BF" w:rsidRDefault="001B7F1A" w:rsidP="001B7F1A">
      <w:pPr>
        <w:pStyle w:val="a"/>
        <w:numPr>
          <w:ilvl w:val="0"/>
          <w:numId w:val="0"/>
        </w:numPr>
        <w:tabs>
          <w:tab w:val="left" w:pos="-720"/>
        </w:tabs>
        <w:ind w:left="360"/>
        <w:rPr>
          <w:del w:id="290" w:author="samuel.harkness" w:date="2014-01-23T12:51:00Z"/>
        </w:rPr>
      </w:pPr>
    </w:p>
    <w:p w:rsidR="001B7F1A" w:rsidDel="001F18BF" w:rsidRDefault="001B7F1A" w:rsidP="001B7F1A">
      <w:pPr>
        <w:pStyle w:val="a"/>
        <w:numPr>
          <w:ilvl w:val="0"/>
          <w:numId w:val="0"/>
        </w:numPr>
        <w:tabs>
          <w:tab w:val="left" w:pos="-720"/>
        </w:tabs>
        <w:ind w:left="360"/>
        <w:rPr>
          <w:del w:id="291" w:author="samuel.harkness" w:date="2014-01-23T12:51:00Z"/>
        </w:rPr>
      </w:pPr>
    </w:p>
    <w:p w:rsidR="001B7F1A" w:rsidDel="001F18BF" w:rsidRDefault="001B7F1A" w:rsidP="001B7F1A">
      <w:pPr>
        <w:pStyle w:val="a"/>
        <w:numPr>
          <w:ilvl w:val="0"/>
          <w:numId w:val="0"/>
        </w:numPr>
        <w:tabs>
          <w:tab w:val="left" w:pos="-720"/>
        </w:tabs>
        <w:ind w:left="360"/>
        <w:rPr>
          <w:del w:id="292" w:author="samuel.harkness" w:date="2014-01-23T12:51:00Z"/>
        </w:rPr>
      </w:pPr>
    </w:p>
    <w:p w:rsidR="001B7F1A" w:rsidRDefault="001B7F1A" w:rsidP="001B7F1A">
      <w:pPr>
        <w:pStyle w:val="a"/>
        <w:numPr>
          <w:ilvl w:val="0"/>
          <w:numId w:val="0"/>
        </w:numPr>
        <w:tabs>
          <w:tab w:val="left" w:pos="-720"/>
        </w:tabs>
        <w:ind w:left="360"/>
      </w:pPr>
    </w:p>
    <w:p w:rsidR="001B7F1A" w:rsidRDefault="001B7F1A" w:rsidP="001B7F1A">
      <w:pPr>
        <w:pStyle w:val="a"/>
        <w:numPr>
          <w:ilvl w:val="0"/>
          <w:numId w:val="33"/>
        </w:numPr>
        <w:tabs>
          <w:tab w:val="left" w:pos="-720"/>
        </w:tabs>
      </w:pPr>
      <w:r>
        <w:t xml:space="preserve">Change the input frequency to 2.4 KHz.  </w:t>
      </w:r>
    </w:p>
    <w:p w:rsidR="001B7F1A" w:rsidRDefault="001B7F1A" w:rsidP="001B7F1A">
      <w:pPr>
        <w:pStyle w:val="a"/>
        <w:numPr>
          <w:ilvl w:val="0"/>
          <w:numId w:val="31"/>
        </w:numPr>
        <w:tabs>
          <w:tab w:val="left" w:pos="-720"/>
        </w:tabs>
      </w:pPr>
      <w:r>
        <w:t xml:space="preserve">What are all of the additional spectral components due to? </w:t>
      </w:r>
      <w:r w:rsidR="00E410A7">
        <w:t xml:space="preserve"> Explain where they come from.</w:t>
      </w:r>
    </w:p>
    <w:p w:rsidR="00E410A7" w:rsidRDefault="00E410A7" w:rsidP="00E410A7">
      <w:pPr>
        <w:pStyle w:val="a"/>
        <w:numPr>
          <w:ilvl w:val="0"/>
          <w:numId w:val="0"/>
        </w:numPr>
        <w:tabs>
          <w:tab w:val="left" w:pos="-720"/>
        </w:tabs>
        <w:ind w:left="1440" w:hanging="720"/>
      </w:pPr>
    </w:p>
    <w:p w:rsidR="00E410A7" w:rsidRPr="001F18BF" w:rsidRDefault="001F18BF" w:rsidP="00E410A7">
      <w:pPr>
        <w:pStyle w:val="a"/>
        <w:numPr>
          <w:ilvl w:val="0"/>
          <w:numId w:val="0"/>
        </w:numPr>
        <w:tabs>
          <w:tab w:val="left" w:pos="-720"/>
        </w:tabs>
        <w:ind w:left="1440" w:hanging="720"/>
        <w:rPr>
          <w:b/>
          <w:rPrChange w:id="293" w:author="samuel.harkness" w:date="2014-01-23T12:51:00Z">
            <w:rPr/>
          </w:rPrChange>
        </w:rPr>
      </w:pPr>
      <w:ins w:id="294" w:author="samuel.harkness" w:date="2014-01-23T12:51:00Z">
        <w:r>
          <w:tab/>
        </w:r>
      </w:ins>
      <w:ins w:id="295" w:author="samuel.harkness" w:date="2014-01-23T12:50:00Z">
        <w:r w:rsidRPr="001F18BF">
          <w:rPr>
            <w:b/>
            <w:rPrChange w:id="296" w:author="samuel.harkness" w:date="2014-01-23T12:51:00Z">
              <w:rPr/>
            </w:rPrChange>
          </w:rPr>
          <w:t>Because 2.5 kHz is an integer divisor of the sample rate (50 kHz), the aliased harmonics fold onto the existing harmonics.  2.4 kHz is not an integer divisor of the sample rate, so the aliased harmonics do not fold onto the existing harmonics.</w:t>
        </w:r>
      </w:ins>
    </w:p>
    <w:p w:rsidR="00E410A7" w:rsidRDefault="00E410A7" w:rsidP="00E410A7">
      <w:pPr>
        <w:pStyle w:val="a"/>
        <w:numPr>
          <w:ilvl w:val="0"/>
          <w:numId w:val="0"/>
        </w:numPr>
        <w:tabs>
          <w:tab w:val="left" w:pos="-720"/>
        </w:tabs>
        <w:ind w:left="1440" w:hanging="720"/>
      </w:pPr>
    </w:p>
    <w:p w:rsidR="00E410A7" w:rsidRDefault="00E410A7" w:rsidP="00E410A7">
      <w:pPr>
        <w:pStyle w:val="a"/>
        <w:numPr>
          <w:ilvl w:val="0"/>
          <w:numId w:val="0"/>
        </w:numPr>
        <w:tabs>
          <w:tab w:val="left" w:pos="-720"/>
        </w:tabs>
        <w:ind w:left="1440" w:hanging="720"/>
      </w:pPr>
    </w:p>
    <w:p w:rsidR="00E410A7" w:rsidRDefault="00E410A7" w:rsidP="00E410A7">
      <w:pPr>
        <w:pStyle w:val="a"/>
        <w:numPr>
          <w:ilvl w:val="0"/>
          <w:numId w:val="0"/>
        </w:numPr>
        <w:tabs>
          <w:tab w:val="left" w:pos="-720"/>
        </w:tabs>
        <w:ind w:left="1440" w:hanging="720"/>
      </w:pPr>
    </w:p>
    <w:p w:rsidR="00E410A7" w:rsidRDefault="00E410A7" w:rsidP="00E410A7">
      <w:pPr>
        <w:pStyle w:val="a"/>
        <w:numPr>
          <w:ilvl w:val="0"/>
          <w:numId w:val="0"/>
        </w:numPr>
        <w:tabs>
          <w:tab w:val="left" w:pos="-720"/>
        </w:tabs>
        <w:ind w:left="1440" w:hanging="720"/>
      </w:pPr>
    </w:p>
    <w:p w:rsidR="00E410A7" w:rsidRDefault="00E410A7" w:rsidP="00E410A7">
      <w:pPr>
        <w:pStyle w:val="a"/>
        <w:numPr>
          <w:ilvl w:val="0"/>
          <w:numId w:val="0"/>
        </w:numPr>
        <w:tabs>
          <w:tab w:val="left" w:pos="-720"/>
        </w:tabs>
        <w:ind w:left="1440" w:hanging="720"/>
      </w:pPr>
    </w:p>
    <w:p w:rsidR="001B7F1A" w:rsidRDefault="001B7F1A" w:rsidP="001B7F1A">
      <w:pPr>
        <w:pStyle w:val="a"/>
        <w:numPr>
          <w:ilvl w:val="0"/>
          <w:numId w:val="31"/>
        </w:numPr>
        <w:tabs>
          <w:tab w:val="left" w:pos="-720"/>
        </w:tabs>
      </w:pPr>
      <w:r>
        <w:t>How would you eliminate this effect?</w:t>
      </w:r>
    </w:p>
    <w:p w:rsidR="00A03835" w:rsidRDefault="00A03835" w:rsidP="007B3561">
      <w:pPr>
        <w:pStyle w:val="a"/>
        <w:numPr>
          <w:ilvl w:val="0"/>
          <w:numId w:val="0"/>
        </w:numPr>
        <w:tabs>
          <w:tab w:val="left" w:pos="-720"/>
        </w:tabs>
        <w:rPr>
          <w:b/>
        </w:rPr>
      </w:pPr>
    </w:p>
    <w:p w:rsidR="00A03835" w:rsidRDefault="001F18BF" w:rsidP="001F18BF">
      <w:pPr>
        <w:pStyle w:val="a"/>
        <w:numPr>
          <w:ilvl w:val="0"/>
          <w:numId w:val="0"/>
        </w:numPr>
        <w:tabs>
          <w:tab w:val="left" w:pos="-720"/>
        </w:tabs>
        <w:ind w:left="720"/>
        <w:rPr>
          <w:b/>
        </w:rPr>
        <w:pPrChange w:id="297" w:author="samuel.harkness" w:date="2014-01-23T12:51:00Z">
          <w:pPr>
            <w:pStyle w:val="a"/>
            <w:numPr>
              <w:numId w:val="0"/>
            </w:numPr>
            <w:tabs>
              <w:tab w:val="left" w:pos="-720"/>
            </w:tabs>
            <w:ind w:left="0" w:firstLine="0"/>
          </w:pPr>
        </w:pPrChange>
      </w:pPr>
      <w:ins w:id="298" w:author="samuel.harkness" w:date="2014-01-23T12:51:00Z">
        <w:r>
          <w:rPr>
            <w:b/>
          </w:rPr>
          <w:t>Use a low pass filter.</w:t>
        </w:r>
      </w:ins>
    </w:p>
    <w:sectPr w:rsidR="00A03835" w:rsidSect="00E512C3">
      <w:headerReference w:type="default" r:id="rId11"/>
      <w:endnotePr>
        <w:numFmt w:val="decimal"/>
      </w:endnotePr>
      <w:pgSz w:w="12240" w:h="15840" w:code="1"/>
      <w:pgMar w:top="1008" w:right="1440" w:bottom="864" w:left="1440" w:header="994" w:footer="106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9CD" w:rsidRDefault="007329CD">
      <w:r>
        <w:separator/>
      </w:r>
    </w:p>
  </w:endnote>
  <w:endnote w:type="continuationSeparator" w:id="0">
    <w:p w:rsidR="007329CD" w:rsidRDefault="0073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205" w:rsidRDefault="00653205" w:rsidP="00194229">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6C4FC6">
      <w:rPr>
        <w:noProof/>
        <w:snapToGrid w:val="0"/>
      </w:rPr>
      <w:t>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C4FC6">
      <w:rPr>
        <w:noProof/>
        <w:snapToGrid w:val="0"/>
      </w:rPr>
      <w:t>6</w:t>
    </w:r>
    <w:r>
      <w:rPr>
        <w:snapToGrid w:val="0"/>
      </w:rPr>
      <w:fldChar w:fldCharType="end"/>
    </w:r>
    <w:r>
      <w:t xml:space="preserve"> </w:t>
    </w:r>
    <w:r>
      <w:tab/>
    </w:r>
    <w:r w:rsidRPr="000D075C">
      <w:rPr>
        <w:sz w:val="16"/>
        <w:szCs w:val="16"/>
      </w:rPr>
      <w:t>sp</w:t>
    </w:r>
    <w:r>
      <w:rPr>
        <w:sz w:val="16"/>
        <w:szCs w:val="16"/>
      </w:rPr>
      <w:t>14</w:t>
    </w:r>
    <w:r w:rsidRPr="000D075C">
      <w:rPr>
        <w:sz w:val="16"/>
        <w:szCs w:val="16"/>
      </w:rPr>
      <w:t>avo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9CD" w:rsidRDefault="007329CD">
      <w:r>
        <w:separator/>
      </w:r>
    </w:p>
  </w:footnote>
  <w:footnote w:type="continuationSeparator" w:id="0">
    <w:p w:rsidR="007329CD" w:rsidRDefault="007329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205" w:rsidRDefault="00653205" w:rsidP="00377C3B">
    <w:pPr>
      <w:pStyle w:val="Title"/>
    </w:pPr>
    <w:r>
      <w:t xml:space="preserve">EELE445 - LAB 1 </w:t>
    </w:r>
    <w:r w:rsidRPr="00377C3B">
      <w:t>Introduction</w:t>
    </w:r>
    <w:r>
      <w:t xml:space="preserve"> to Signals in the Time and Frequency Domain</w:t>
    </w:r>
  </w:p>
  <w:p w:rsidR="00653205" w:rsidRDefault="00653205" w:rsidP="00377C3B">
    <w:pPr>
      <w:pStyle w:val="Tit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205" w:rsidRDefault="00653205" w:rsidP="00377C3B">
    <w:pPr>
      <w:pStyle w:val="Title"/>
    </w:pPr>
    <w:r>
      <w:t xml:space="preserve">EELE445 - Communications Lab - LAB #1 </w:t>
    </w:r>
  </w:p>
  <w:p w:rsidR="00653205" w:rsidRDefault="00653205" w:rsidP="00377C3B">
    <w:pPr>
      <w:pStyle w:val="Title"/>
      <w:rPr>
        <w:u w:val="single"/>
      </w:rPr>
    </w:pPr>
    <w:r w:rsidRPr="00377C3B">
      <w:rPr>
        <w:u w:val="single"/>
      </w:rPr>
      <w:t>Introduction to Signals in the Time and Frequency Domain</w:t>
    </w:r>
  </w:p>
  <w:p w:rsidR="00653205" w:rsidRPr="00377C3B" w:rsidRDefault="00653205" w:rsidP="00377C3B">
    <w:pPr>
      <w:pStyle w:val="Title"/>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205" w:rsidRDefault="00653205" w:rsidP="00377C3B">
    <w:pPr>
      <w:pStyle w:val="Title"/>
    </w:pPr>
    <w:r>
      <w:t>EELE445 - LAB 1 Student Report</w:t>
    </w:r>
  </w:p>
  <w:p w:rsidR="00653205" w:rsidRDefault="00653205" w:rsidP="00377C3B">
    <w:pPr>
      <w:pStyle w:val="Title"/>
    </w:pPr>
  </w:p>
  <w:p w:rsidR="00653205" w:rsidRDefault="00653205" w:rsidP="00377C3B">
    <w:pPr>
      <w:pStyle w:val="Title"/>
    </w:pPr>
    <w:r>
      <w:t>Section_____</w:t>
    </w:r>
    <w:proofErr w:type="gramStart"/>
    <w:r>
      <w:t>_  Date</w:t>
    </w:r>
    <w:proofErr w:type="gramEnd"/>
    <w:r>
      <w:t>____________ Name_____________________________</w:t>
    </w:r>
  </w:p>
  <w:p w:rsidR="00653205" w:rsidRDefault="00653205" w:rsidP="00377C3B">
    <w:pPr>
      <w:pStyle w:val="Tit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lowerLetter"/>
      <w:pStyle w:val="a"/>
      <w:lvlText w:val="%1."/>
      <w:lvlJc w:val="left"/>
      <w:pPr>
        <w:tabs>
          <w:tab w:val="num" w:pos="1440"/>
        </w:tabs>
        <w:ind w:left="720"/>
      </w:pPr>
      <w:rPr>
        <w:rFonts w:ascii="Arial" w:hAnsi="Arial" w:cs="Arial"/>
        <w:sz w:val="24"/>
        <w:szCs w:val="24"/>
      </w:rPr>
    </w:lvl>
  </w:abstractNum>
  <w:abstractNum w:abstractNumId="1">
    <w:nsid w:val="04FF4DA8"/>
    <w:multiLevelType w:val="hybridMultilevel"/>
    <w:tmpl w:val="D1ECD0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6970C1E"/>
    <w:multiLevelType w:val="hybridMultilevel"/>
    <w:tmpl w:val="3828A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FB771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82F15C9"/>
    <w:multiLevelType w:val="hybridMultilevel"/>
    <w:tmpl w:val="CA4EB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D748F8"/>
    <w:multiLevelType w:val="hybridMultilevel"/>
    <w:tmpl w:val="1436D9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0930458"/>
    <w:multiLevelType w:val="hybridMultilevel"/>
    <w:tmpl w:val="CC1E0E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24213AC"/>
    <w:multiLevelType w:val="hybridMultilevel"/>
    <w:tmpl w:val="C0E460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5D83275"/>
    <w:multiLevelType w:val="hybridMultilevel"/>
    <w:tmpl w:val="E0AA8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11330A"/>
    <w:multiLevelType w:val="hybridMultilevel"/>
    <w:tmpl w:val="81506E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8DC7023"/>
    <w:multiLevelType w:val="hybridMultilevel"/>
    <w:tmpl w:val="13FACA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9FC0CA9"/>
    <w:multiLevelType w:val="hybridMultilevel"/>
    <w:tmpl w:val="BD3C2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8773CE"/>
    <w:multiLevelType w:val="hybridMultilevel"/>
    <w:tmpl w:val="C7326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B8A2070"/>
    <w:multiLevelType w:val="multilevel"/>
    <w:tmpl w:val="0409001D"/>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CC0310B"/>
    <w:multiLevelType w:val="hybridMultilevel"/>
    <w:tmpl w:val="5F62A7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3B74F8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52E03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A0F424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A54080F"/>
    <w:multiLevelType w:val="hybridMultilevel"/>
    <w:tmpl w:val="CA5EF9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DDA49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DF42DDE"/>
    <w:multiLevelType w:val="hybridMultilevel"/>
    <w:tmpl w:val="BB5407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0BB382A"/>
    <w:multiLevelType w:val="hybridMultilevel"/>
    <w:tmpl w:val="DB84E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184431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35D26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8D807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BF976AE"/>
    <w:multiLevelType w:val="hybridMultilevel"/>
    <w:tmpl w:val="8572E1B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3C7517CE"/>
    <w:multiLevelType w:val="hybridMultilevel"/>
    <w:tmpl w:val="BBBE1540"/>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7">
    <w:nsid w:val="44AE11E8"/>
    <w:multiLevelType w:val="hybridMultilevel"/>
    <w:tmpl w:val="A6FA35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54103F0"/>
    <w:multiLevelType w:val="hybridMultilevel"/>
    <w:tmpl w:val="06322C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4AA4173"/>
    <w:multiLevelType w:val="hybridMultilevel"/>
    <w:tmpl w:val="FF5E474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37116E"/>
    <w:multiLevelType w:val="hybridMultilevel"/>
    <w:tmpl w:val="C0DC6A30"/>
    <w:lvl w:ilvl="0" w:tplc="04090001">
      <w:start w:val="1"/>
      <w:numFmt w:val="bullet"/>
      <w:lvlText w:val=""/>
      <w:lvlJc w:val="left"/>
      <w:pPr>
        <w:tabs>
          <w:tab w:val="num" w:pos="2229"/>
        </w:tabs>
        <w:ind w:left="2229" w:hanging="360"/>
      </w:pPr>
      <w:rPr>
        <w:rFonts w:ascii="Symbol" w:hAnsi="Symbol" w:hint="default"/>
      </w:rPr>
    </w:lvl>
    <w:lvl w:ilvl="1" w:tplc="0C5A322C">
      <w:start w:val="2"/>
      <w:numFmt w:val="decimal"/>
      <w:lvlText w:val="%2."/>
      <w:lvlJc w:val="left"/>
      <w:pPr>
        <w:tabs>
          <w:tab w:val="num" w:pos="2949"/>
        </w:tabs>
        <w:ind w:left="2949" w:hanging="360"/>
      </w:pPr>
      <w:rPr>
        <w:rFonts w:hint="default"/>
      </w:rPr>
    </w:lvl>
    <w:lvl w:ilvl="2" w:tplc="0C5A322C">
      <w:start w:val="2"/>
      <w:numFmt w:val="decimal"/>
      <w:lvlText w:val="%3."/>
      <w:lvlJc w:val="left"/>
      <w:pPr>
        <w:tabs>
          <w:tab w:val="num" w:pos="3669"/>
        </w:tabs>
        <w:ind w:left="3669" w:hanging="360"/>
      </w:pPr>
      <w:rPr>
        <w:rFonts w:hint="default"/>
      </w:rPr>
    </w:lvl>
    <w:lvl w:ilvl="3" w:tplc="04090001">
      <w:start w:val="1"/>
      <w:numFmt w:val="bullet"/>
      <w:lvlText w:val=""/>
      <w:lvlJc w:val="left"/>
      <w:pPr>
        <w:tabs>
          <w:tab w:val="num" w:pos="4389"/>
        </w:tabs>
        <w:ind w:left="4389" w:hanging="360"/>
      </w:pPr>
      <w:rPr>
        <w:rFonts w:ascii="Symbol" w:hAnsi="Symbol" w:hint="default"/>
      </w:rPr>
    </w:lvl>
    <w:lvl w:ilvl="4" w:tplc="04090003">
      <w:start w:val="1"/>
      <w:numFmt w:val="bullet"/>
      <w:lvlText w:val="o"/>
      <w:lvlJc w:val="left"/>
      <w:pPr>
        <w:tabs>
          <w:tab w:val="num" w:pos="5109"/>
        </w:tabs>
        <w:ind w:left="5109" w:hanging="360"/>
      </w:pPr>
      <w:rPr>
        <w:rFonts w:ascii="Courier New" w:hAnsi="Courier New" w:hint="default"/>
      </w:rPr>
    </w:lvl>
    <w:lvl w:ilvl="5" w:tplc="04090005" w:tentative="1">
      <w:start w:val="1"/>
      <w:numFmt w:val="bullet"/>
      <w:lvlText w:val=""/>
      <w:lvlJc w:val="left"/>
      <w:pPr>
        <w:tabs>
          <w:tab w:val="num" w:pos="5829"/>
        </w:tabs>
        <w:ind w:left="5829" w:hanging="360"/>
      </w:pPr>
      <w:rPr>
        <w:rFonts w:ascii="Wingdings" w:hAnsi="Wingdings" w:hint="default"/>
      </w:rPr>
    </w:lvl>
    <w:lvl w:ilvl="6" w:tplc="04090001" w:tentative="1">
      <w:start w:val="1"/>
      <w:numFmt w:val="bullet"/>
      <w:lvlText w:val=""/>
      <w:lvlJc w:val="left"/>
      <w:pPr>
        <w:tabs>
          <w:tab w:val="num" w:pos="6549"/>
        </w:tabs>
        <w:ind w:left="6549" w:hanging="360"/>
      </w:pPr>
      <w:rPr>
        <w:rFonts w:ascii="Symbol" w:hAnsi="Symbol" w:hint="default"/>
      </w:rPr>
    </w:lvl>
    <w:lvl w:ilvl="7" w:tplc="04090003" w:tentative="1">
      <w:start w:val="1"/>
      <w:numFmt w:val="bullet"/>
      <w:lvlText w:val="o"/>
      <w:lvlJc w:val="left"/>
      <w:pPr>
        <w:tabs>
          <w:tab w:val="num" w:pos="7269"/>
        </w:tabs>
        <w:ind w:left="7269" w:hanging="360"/>
      </w:pPr>
      <w:rPr>
        <w:rFonts w:ascii="Courier New" w:hAnsi="Courier New" w:hint="default"/>
      </w:rPr>
    </w:lvl>
    <w:lvl w:ilvl="8" w:tplc="04090005" w:tentative="1">
      <w:start w:val="1"/>
      <w:numFmt w:val="bullet"/>
      <w:lvlText w:val=""/>
      <w:lvlJc w:val="left"/>
      <w:pPr>
        <w:tabs>
          <w:tab w:val="num" w:pos="7989"/>
        </w:tabs>
        <w:ind w:left="7989" w:hanging="360"/>
      </w:pPr>
      <w:rPr>
        <w:rFonts w:ascii="Wingdings" w:hAnsi="Wingdings" w:hint="default"/>
      </w:rPr>
    </w:lvl>
  </w:abstractNum>
  <w:abstractNum w:abstractNumId="31">
    <w:nsid w:val="5948681A"/>
    <w:multiLevelType w:val="hybridMultilevel"/>
    <w:tmpl w:val="876843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2F18AF"/>
    <w:multiLevelType w:val="hybridMultilevel"/>
    <w:tmpl w:val="5AE8DF8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E6A1CCF"/>
    <w:multiLevelType w:val="hybridMultilevel"/>
    <w:tmpl w:val="C9C8A65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0443DBB"/>
    <w:multiLevelType w:val="hybridMultilevel"/>
    <w:tmpl w:val="0462651C"/>
    <w:lvl w:ilvl="0" w:tplc="0C5A322C">
      <w:start w:val="2"/>
      <w:numFmt w:val="decimal"/>
      <w:lvlText w:val="%1."/>
      <w:lvlJc w:val="left"/>
      <w:pPr>
        <w:tabs>
          <w:tab w:val="num" w:pos="3669"/>
        </w:tabs>
        <w:ind w:left="3669"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77357B38"/>
    <w:multiLevelType w:val="hybridMultilevel"/>
    <w:tmpl w:val="C5F85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006C70"/>
    <w:multiLevelType w:val="hybridMultilevel"/>
    <w:tmpl w:val="A9604B5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num w:numId="1">
    <w:abstractNumId w:val="0"/>
    <w:lvlOverride w:ilvl="0">
      <w:startOverride w:val="1"/>
      <w:lvl w:ilvl="0">
        <w:start w:val="1"/>
        <w:numFmt w:val="decimal"/>
        <w:pStyle w:val="a"/>
        <w:lvlText w:val="%1."/>
        <w:lvlJc w:val="left"/>
      </w:lvl>
    </w:lvlOverride>
  </w:num>
  <w:num w:numId="2">
    <w:abstractNumId w:val="30"/>
  </w:num>
  <w:num w:numId="3">
    <w:abstractNumId w:val="34"/>
  </w:num>
  <w:num w:numId="4">
    <w:abstractNumId w:val="23"/>
  </w:num>
  <w:num w:numId="5">
    <w:abstractNumId w:val="7"/>
  </w:num>
  <w:num w:numId="6">
    <w:abstractNumId w:val="13"/>
  </w:num>
  <w:num w:numId="7">
    <w:abstractNumId w:val="17"/>
  </w:num>
  <w:num w:numId="8">
    <w:abstractNumId w:val="18"/>
  </w:num>
  <w:num w:numId="9">
    <w:abstractNumId w:val="6"/>
  </w:num>
  <w:num w:numId="10">
    <w:abstractNumId w:val="25"/>
  </w:num>
  <w:num w:numId="11">
    <w:abstractNumId w:val="5"/>
  </w:num>
  <w:num w:numId="12">
    <w:abstractNumId w:val="33"/>
  </w:num>
  <w:num w:numId="13">
    <w:abstractNumId w:val="28"/>
  </w:num>
  <w:num w:numId="14">
    <w:abstractNumId w:val="11"/>
  </w:num>
  <w:num w:numId="15">
    <w:abstractNumId w:val="31"/>
  </w:num>
  <w:num w:numId="16">
    <w:abstractNumId w:val="2"/>
  </w:num>
  <w:num w:numId="17">
    <w:abstractNumId w:val="9"/>
  </w:num>
  <w:num w:numId="18">
    <w:abstractNumId w:val="1"/>
  </w:num>
  <w:num w:numId="19">
    <w:abstractNumId w:val="20"/>
  </w:num>
  <w:num w:numId="20">
    <w:abstractNumId w:val="27"/>
  </w:num>
  <w:num w:numId="21">
    <w:abstractNumId w:val="4"/>
  </w:num>
  <w:num w:numId="22">
    <w:abstractNumId w:val="8"/>
  </w:num>
  <w:num w:numId="23">
    <w:abstractNumId w:val="12"/>
  </w:num>
  <w:num w:numId="24">
    <w:abstractNumId w:val="32"/>
  </w:num>
  <w:num w:numId="25">
    <w:abstractNumId w:val="14"/>
  </w:num>
  <w:num w:numId="26">
    <w:abstractNumId w:val="26"/>
  </w:num>
  <w:num w:numId="27">
    <w:abstractNumId w:val="29"/>
  </w:num>
  <w:num w:numId="28">
    <w:abstractNumId w:val="10"/>
  </w:num>
  <w:num w:numId="29">
    <w:abstractNumId w:val="16"/>
  </w:num>
  <w:num w:numId="30">
    <w:abstractNumId w:val="24"/>
  </w:num>
  <w:num w:numId="31">
    <w:abstractNumId w:val="21"/>
  </w:num>
  <w:num w:numId="32">
    <w:abstractNumId w:val="35"/>
  </w:num>
  <w:num w:numId="33">
    <w:abstractNumId w:val="3"/>
  </w:num>
  <w:num w:numId="34">
    <w:abstractNumId w:val="19"/>
  </w:num>
  <w:num w:numId="35">
    <w:abstractNumId w:val="15"/>
  </w:num>
  <w:num w:numId="36">
    <w:abstractNumId w:val="22"/>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85E"/>
    <w:rsid w:val="0000448D"/>
    <w:rsid w:val="0000784B"/>
    <w:rsid w:val="000624FC"/>
    <w:rsid w:val="000B66FE"/>
    <w:rsid w:val="000C435C"/>
    <w:rsid w:val="000D075C"/>
    <w:rsid w:val="001218DA"/>
    <w:rsid w:val="0013197D"/>
    <w:rsid w:val="00194229"/>
    <w:rsid w:val="001B03DF"/>
    <w:rsid w:val="001B7F1A"/>
    <w:rsid w:val="001C5CE2"/>
    <w:rsid w:val="001E7584"/>
    <w:rsid w:val="001F18BF"/>
    <w:rsid w:val="00201107"/>
    <w:rsid w:val="00222FEA"/>
    <w:rsid w:val="0025147C"/>
    <w:rsid w:val="00286278"/>
    <w:rsid w:val="002876B0"/>
    <w:rsid w:val="002B22D1"/>
    <w:rsid w:val="002C59F0"/>
    <w:rsid w:val="002E711A"/>
    <w:rsid w:val="002F03FC"/>
    <w:rsid w:val="002F213C"/>
    <w:rsid w:val="0034685F"/>
    <w:rsid w:val="003772C1"/>
    <w:rsid w:val="00377C3B"/>
    <w:rsid w:val="003C0742"/>
    <w:rsid w:val="003C564E"/>
    <w:rsid w:val="003D6E79"/>
    <w:rsid w:val="004339D1"/>
    <w:rsid w:val="0048308F"/>
    <w:rsid w:val="004A15D5"/>
    <w:rsid w:val="004A3138"/>
    <w:rsid w:val="00501B65"/>
    <w:rsid w:val="00526DBA"/>
    <w:rsid w:val="005305E9"/>
    <w:rsid w:val="005353BE"/>
    <w:rsid w:val="0054307F"/>
    <w:rsid w:val="00554776"/>
    <w:rsid w:val="00605381"/>
    <w:rsid w:val="006228AA"/>
    <w:rsid w:val="00634330"/>
    <w:rsid w:val="00653205"/>
    <w:rsid w:val="006837A3"/>
    <w:rsid w:val="006C1DE7"/>
    <w:rsid w:val="006C4FC6"/>
    <w:rsid w:val="007240E5"/>
    <w:rsid w:val="007329CD"/>
    <w:rsid w:val="00791316"/>
    <w:rsid w:val="00793680"/>
    <w:rsid w:val="0079781E"/>
    <w:rsid w:val="007A17EF"/>
    <w:rsid w:val="007A71F0"/>
    <w:rsid w:val="007B3561"/>
    <w:rsid w:val="007C06A7"/>
    <w:rsid w:val="007D7B9C"/>
    <w:rsid w:val="00811D0F"/>
    <w:rsid w:val="008370B8"/>
    <w:rsid w:val="00847189"/>
    <w:rsid w:val="00855954"/>
    <w:rsid w:val="00860B3B"/>
    <w:rsid w:val="00875197"/>
    <w:rsid w:val="008B778A"/>
    <w:rsid w:val="008C3513"/>
    <w:rsid w:val="008D570E"/>
    <w:rsid w:val="008E182F"/>
    <w:rsid w:val="008E470F"/>
    <w:rsid w:val="008E5844"/>
    <w:rsid w:val="00917E15"/>
    <w:rsid w:val="00941AC5"/>
    <w:rsid w:val="009644B4"/>
    <w:rsid w:val="00965D1A"/>
    <w:rsid w:val="009869CC"/>
    <w:rsid w:val="009A30A9"/>
    <w:rsid w:val="009B0D1F"/>
    <w:rsid w:val="009D0EE8"/>
    <w:rsid w:val="00A00BEC"/>
    <w:rsid w:val="00A03835"/>
    <w:rsid w:val="00A30807"/>
    <w:rsid w:val="00A447F7"/>
    <w:rsid w:val="00A61C82"/>
    <w:rsid w:val="00AA1078"/>
    <w:rsid w:val="00AA6A14"/>
    <w:rsid w:val="00AC5C24"/>
    <w:rsid w:val="00AD2266"/>
    <w:rsid w:val="00B12064"/>
    <w:rsid w:val="00B2251D"/>
    <w:rsid w:val="00B45B4A"/>
    <w:rsid w:val="00B6770C"/>
    <w:rsid w:val="00B76C5D"/>
    <w:rsid w:val="00B92CB5"/>
    <w:rsid w:val="00BD726A"/>
    <w:rsid w:val="00BE189E"/>
    <w:rsid w:val="00BE32C5"/>
    <w:rsid w:val="00C057CA"/>
    <w:rsid w:val="00C933F0"/>
    <w:rsid w:val="00C9649C"/>
    <w:rsid w:val="00CA3A1C"/>
    <w:rsid w:val="00CF3307"/>
    <w:rsid w:val="00CF785E"/>
    <w:rsid w:val="00D533C2"/>
    <w:rsid w:val="00D97F00"/>
    <w:rsid w:val="00DC3C9C"/>
    <w:rsid w:val="00E17BE1"/>
    <w:rsid w:val="00E30CE7"/>
    <w:rsid w:val="00E40E7B"/>
    <w:rsid w:val="00E410A7"/>
    <w:rsid w:val="00E41AC0"/>
    <w:rsid w:val="00E43578"/>
    <w:rsid w:val="00E50B4E"/>
    <w:rsid w:val="00E512C3"/>
    <w:rsid w:val="00EC4472"/>
    <w:rsid w:val="00EE7416"/>
    <w:rsid w:val="00F161F0"/>
    <w:rsid w:val="00F5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a">
    <w:name w:val="a"/>
    <w:aliases w:val="b,c"/>
    <w:basedOn w:val="Normal"/>
    <w:pPr>
      <w:numPr>
        <w:numId w:val="1"/>
      </w:numPr>
      <w:ind w:left="144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rFonts w:ascii="Arial" w:hAnsi="Arial" w:cs="Arial"/>
      <w:b/>
      <w:bCs/>
    </w:rPr>
  </w:style>
  <w:style w:type="paragraph" w:styleId="BodyTextIndent">
    <w:name w:val="Body Text Indent"/>
    <w:basedOn w:val="Normal"/>
    <w:pPr>
      <w:ind w:left="720"/>
    </w:pPr>
    <w:rPr>
      <w:rFonts w:ascii="Arial" w:hAnsi="Arial" w:cs="Arial"/>
    </w:rPr>
  </w:style>
  <w:style w:type="paragraph" w:styleId="BalloonText">
    <w:name w:val="Balloon Text"/>
    <w:basedOn w:val="Normal"/>
    <w:link w:val="BalloonTextChar"/>
    <w:rsid w:val="006C1DE7"/>
    <w:rPr>
      <w:rFonts w:ascii="Tahoma" w:hAnsi="Tahoma" w:cs="Tahoma"/>
      <w:sz w:val="16"/>
      <w:szCs w:val="16"/>
    </w:rPr>
  </w:style>
  <w:style w:type="character" w:customStyle="1" w:styleId="BalloonTextChar">
    <w:name w:val="Balloon Text Char"/>
    <w:link w:val="BalloonText"/>
    <w:rsid w:val="006C1DE7"/>
    <w:rPr>
      <w:rFonts w:ascii="Tahoma" w:hAnsi="Tahoma" w:cs="Tahoma"/>
      <w:sz w:val="16"/>
      <w:szCs w:val="16"/>
    </w:rPr>
  </w:style>
  <w:style w:type="character" w:styleId="PlaceholderText">
    <w:name w:val="Placeholder Text"/>
    <w:basedOn w:val="DefaultParagraphFont"/>
    <w:uiPriority w:val="99"/>
    <w:semiHidden/>
    <w:rsid w:val="006228A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a">
    <w:name w:val="a"/>
    <w:aliases w:val="b,c"/>
    <w:basedOn w:val="Normal"/>
    <w:pPr>
      <w:numPr>
        <w:numId w:val="1"/>
      </w:numPr>
      <w:ind w:left="144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rFonts w:ascii="Arial" w:hAnsi="Arial" w:cs="Arial"/>
      <w:b/>
      <w:bCs/>
    </w:rPr>
  </w:style>
  <w:style w:type="paragraph" w:styleId="BodyTextIndent">
    <w:name w:val="Body Text Indent"/>
    <w:basedOn w:val="Normal"/>
    <w:pPr>
      <w:ind w:left="720"/>
    </w:pPr>
    <w:rPr>
      <w:rFonts w:ascii="Arial" w:hAnsi="Arial" w:cs="Arial"/>
    </w:rPr>
  </w:style>
  <w:style w:type="paragraph" w:styleId="BalloonText">
    <w:name w:val="Balloon Text"/>
    <w:basedOn w:val="Normal"/>
    <w:link w:val="BalloonTextChar"/>
    <w:rsid w:val="006C1DE7"/>
    <w:rPr>
      <w:rFonts w:ascii="Tahoma" w:hAnsi="Tahoma" w:cs="Tahoma"/>
      <w:sz w:val="16"/>
      <w:szCs w:val="16"/>
    </w:rPr>
  </w:style>
  <w:style w:type="character" w:customStyle="1" w:styleId="BalloonTextChar">
    <w:name w:val="Balloon Text Char"/>
    <w:link w:val="BalloonText"/>
    <w:rsid w:val="006C1DE7"/>
    <w:rPr>
      <w:rFonts w:ascii="Tahoma" w:hAnsi="Tahoma" w:cs="Tahoma"/>
      <w:sz w:val="16"/>
      <w:szCs w:val="16"/>
    </w:rPr>
  </w:style>
  <w:style w:type="character" w:styleId="PlaceholderText">
    <w:name w:val="Placeholder Text"/>
    <w:basedOn w:val="DefaultParagraphFont"/>
    <w:uiPriority w:val="99"/>
    <w:semiHidden/>
    <w:rsid w:val="006228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EE446 - Communications Lab</vt:lpstr>
    </vt:vector>
  </TitlesOfParts>
  <Company>Montana State University</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EE446 - Communications Lab</dc:title>
  <dc:subject>Lab 1 Spectrum Analysis and Spectrums</dc:subject>
  <dc:creator>andyo</dc:creator>
  <cp:lastModifiedBy>samuel.harkness</cp:lastModifiedBy>
  <cp:revision>8</cp:revision>
  <cp:lastPrinted>2014-01-23T19:54:00Z</cp:lastPrinted>
  <dcterms:created xsi:type="dcterms:W3CDTF">2014-01-20T20:24:00Z</dcterms:created>
  <dcterms:modified xsi:type="dcterms:W3CDTF">2014-01-23T21:40:00Z</dcterms:modified>
</cp:coreProperties>
</file>